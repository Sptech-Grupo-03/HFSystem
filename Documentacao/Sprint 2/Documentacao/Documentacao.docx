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1D5D" w14:textId="626B21E9" w:rsidR="00845158" w:rsidRDefault="00845158" w:rsidP="00845158">
      <w:pPr>
        <w:jc w:val="center"/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8BA30A" wp14:editId="1F799C6B">
                <wp:simplePos x="0" y="0"/>
                <wp:positionH relativeFrom="margin">
                  <wp:posOffset>-1270635</wp:posOffset>
                </wp:positionH>
                <wp:positionV relativeFrom="paragraph">
                  <wp:posOffset>-1059180</wp:posOffset>
                </wp:positionV>
                <wp:extent cx="8122920" cy="11010900"/>
                <wp:effectExtent l="0" t="0" r="0" b="0"/>
                <wp:wrapNone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2920" cy="11010900"/>
                          <a:chOff x="0" y="0"/>
                          <a:chExt cx="8122920" cy="10818495"/>
                        </a:xfrm>
                      </wpg:grpSpPr>
                      <wpg:grpSp>
                        <wpg:cNvPr id="30" name="Grupo 29">
                          <a:extLst>
                            <a:ext uri="{FF2B5EF4-FFF2-40B4-BE49-F238E27FC236}">
                              <a16:creationId xmlns:a16="http://schemas.microsoft.com/office/drawing/2014/main" id="{8B65F422-E0AB-3245-AE4A-80503911E839}"/>
                            </a:ext>
                          </a:extLst>
                        </wpg:cNvPr>
                        <wpg:cNvGrpSpPr/>
                        <wpg:grpSpPr>
                          <a:xfrm>
                            <a:off x="0" y="6753225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2" name="Retângulo 28">
                            <a:extLst>
                              <a:ext uri="{FF2B5EF4-FFF2-40B4-BE49-F238E27FC236}">
                                <a16:creationId xmlns:a16="http://schemas.microsoft.com/office/drawing/2014/main" id="{41D3EC52-5174-504D-B8B7-C07E818B1F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Paralelogramo 24">
                            <a:extLst>
                              <a:ext uri="{FF2B5EF4-FFF2-40B4-BE49-F238E27FC236}">
                                <a16:creationId xmlns:a16="http://schemas.microsoft.com/office/drawing/2014/main" id="{0B759F8D-34D6-9E4C-BB76-490DFDD869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riângulo 5">
                            <a:extLst>
                              <a:ext uri="{FF2B5EF4-FFF2-40B4-BE49-F238E27FC236}">
                                <a16:creationId xmlns:a16="http://schemas.microsoft.com/office/drawing/2014/main" id="{6F87AB73-2902-7948-A828-EBC2F812B826}"/>
                              </a:ext>
                            </a:extLst>
                          </wps:cNvPr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orma Livre 6">
                            <a:extLst>
                              <a:ext uri="{FF2B5EF4-FFF2-40B4-BE49-F238E27FC236}">
                                <a16:creationId xmlns:a16="http://schemas.microsoft.com/office/drawing/2014/main" id="{AAD86283-5B58-224A-9B30-4BDFBCBFAB41}"/>
                              </a:ext>
                            </a:extLst>
                          </wps:cNvPr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riângulo 26">
                            <a:extLst>
                              <a:ext uri="{FF2B5EF4-FFF2-40B4-BE49-F238E27FC236}">
                                <a16:creationId xmlns:a16="http://schemas.microsoft.com/office/drawing/2014/main" id="{B5FBC8C8-014E-9F45-B5F2-3B63731FD101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29"/>
                        <wpg:cNvGrpSpPr/>
                        <wpg:grpSpPr>
                          <a:xfrm rot="10800000">
                            <a:off x="5143500" y="0"/>
                            <a:ext cx="2979420" cy="4065270"/>
                            <a:chOff x="-4193" y="-725715"/>
                            <a:chExt cx="2979872" cy="4065775"/>
                          </a:xfrm>
                        </wpg:grpSpPr>
                        <wps:wsp>
                          <wps:cNvPr id="41" name="Retângulo 28"/>
                          <wps:cNvSpPr/>
                          <wps:spPr>
                            <a:xfrm>
                              <a:off x="170004" y="0"/>
                              <a:ext cx="856473" cy="2065469"/>
                            </a:xfrm>
                            <a:custGeom>
                              <a:avLst/>
                              <a:gdLst>
                                <a:gd name="connsiteX0" fmla="*/ 0 w 648119"/>
                                <a:gd name="connsiteY0" fmla="*/ 0 h 2065469"/>
                                <a:gd name="connsiteX1" fmla="*/ 648119 w 648119"/>
                                <a:gd name="connsiteY1" fmla="*/ 0 h 2065469"/>
                                <a:gd name="connsiteX2" fmla="*/ 648119 w 648119"/>
                                <a:gd name="connsiteY2" fmla="*/ 2065469 h 2065469"/>
                                <a:gd name="connsiteX3" fmla="*/ 0 w 648119"/>
                                <a:gd name="connsiteY3" fmla="*/ 2065469 h 2065469"/>
                                <a:gd name="connsiteX4" fmla="*/ 0 w 648119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648119 w 674623"/>
                                <a:gd name="connsiteY2" fmla="*/ 2065469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  <a:gd name="connsiteX0" fmla="*/ 0 w 674623"/>
                                <a:gd name="connsiteY0" fmla="*/ 0 h 2065469"/>
                                <a:gd name="connsiteX1" fmla="*/ 674623 w 674623"/>
                                <a:gd name="connsiteY1" fmla="*/ 1166191 h 2065469"/>
                                <a:gd name="connsiteX2" fmla="*/ 577636 w 674623"/>
                                <a:gd name="connsiteY2" fmla="*/ 1862244 h 2065469"/>
                                <a:gd name="connsiteX3" fmla="*/ 0 w 674623"/>
                                <a:gd name="connsiteY3" fmla="*/ 2065469 h 2065469"/>
                                <a:gd name="connsiteX4" fmla="*/ 0 w 674623"/>
                                <a:gd name="connsiteY4" fmla="*/ 0 h 20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4623" h="2065469">
                                  <a:moveTo>
                                    <a:pt x="0" y="0"/>
                                  </a:moveTo>
                                  <a:lnTo>
                                    <a:pt x="674623" y="1166191"/>
                                  </a:lnTo>
                                  <a:lnTo>
                                    <a:pt x="577636" y="1862244"/>
                                  </a:lnTo>
                                  <a:lnTo>
                                    <a:pt x="0" y="206546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riângulo Retângulo 27"/>
                          <wps:cNvSpPr/>
                          <wps:spPr>
                            <a:xfrm>
                              <a:off x="172801" y="-725715"/>
                              <a:ext cx="636460" cy="1390993"/>
                            </a:xfrm>
                            <a:custGeom>
                              <a:avLst/>
                              <a:gdLst>
                                <a:gd name="connsiteX0" fmla="*/ 0 w 662810"/>
                                <a:gd name="connsiteY0" fmla="*/ 797252 h 797252"/>
                                <a:gd name="connsiteX1" fmla="*/ 0 w 662810"/>
                                <a:gd name="connsiteY1" fmla="*/ 0 h 797252"/>
                                <a:gd name="connsiteX2" fmla="*/ 662810 w 662810"/>
                                <a:gd name="connsiteY2" fmla="*/ 797252 h 797252"/>
                                <a:gd name="connsiteX3" fmla="*/ 0 w 662810"/>
                                <a:gd name="connsiteY3" fmla="*/ 797252 h 797252"/>
                                <a:gd name="connsiteX0" fmla="*/ 0 w 635915"/>
                                <a:gd name="connsiteY0" fmla="*/ 797252 h 797252"/>
                                <a:gd name="connsiteX1" fmla="*/ 0 w 635915"/>
                                <a:gd name="connsiteY1" fmla="*/ 0 h 797252"/>
                                <a:gd name="connsiteX2" fmla="*/ 635915 w 635915"/>
                                <a:gd name="connsiteY2" fmla="*/ 671746 h 797252"/>
                                <a:gd name="connsiteX3" fmla="*/ 0 w 635915"/>
                                <a:gd name="connsiteY3" fmla="*/ 797252 h 797252"/>
                                <a:gd name="connsiteX0" fmla="*/ 35859 w 671774"/>
                                <a:gd name="connsiteY0" fmla="*/ 1218593 h 1218593"/>
                                <a:gd name="connsiteX1" fmla="*/ 0 w 671774"/>
                                <a:gd name="connsiteY1" fmla="*/ 0 h 1218593"/>
                                <a:gd name="connsiteX2" fmla="*/ 671774 w 671774"/>
                                <a:gd name="connsiteY2" fmla="*/ 1093087 h 1218593"/>
                                <a:gd name="connsiteX3" fmla="*/ 35859 w 671774"/>
                                <a:gd name="connsiteY3" fmla="*/ 1218593 h 1218593"/>
                                <a:gd name="connsiteX0" fmla="*/ 35859 w 671774"/>
                                <a:gd name="connsiteY0" fmla="*/ 1231564 h 1231564"/>
                                <a:gd name="connsiteX1" fmla="*/ 0 w 671774"/>
                                <a:gd name="connsiteY1" fmla="*/ 0 h 1231564"/>
                                <a:gd name="connsiteX2" fmla="*/ 671774 w 671774"/>
                                <a:gd name="connsiteY2" fmla="*/ 1093087 h 1231564"/>
                                <a:gd name="connsiteX3" fmla="*/ 35859 w 671774"/>
                                <a:gd name="connsiteY3" fmla="*/ 1231564 h 1231564"/>
                                <a:gd name="connsiteX0" fmla="*/ 0 w 635915"/>
                                <a:gd name="connsiteY0" fmla="*/ 1191807 h 1191807"/>
                                <a:gd name="connsiteX1" fmla="*/ 30402 w 635915"/>
                                <a:gd name="connsiteY1" fmla="*/ 0 h 1191807"/>
                                <a:gd name="connsiteX2" fmla="*/ 635915 w 635915"/>
                                <a:gd name="connsiteY2" fmla="*/ 1053330 h 1191807"/>
                                <a:gd name="connsiteX3" fmla="*/ 0 w 635915"/>
                                <a:gd name="connsiteY3" fmla="*/ 1191807 h 1191807"/>
                                <a:gd name="connsiteX0" fmla="*/ 9355 w 645270"/>
                                <a:gd name="connsiteY0" fmla="*/ 1152051 h 1152051"/>
                                <a:gd name="connsiteX1" fmla="*/ 0 w 645270"/>
                                <a:gd name="connsiteY1" fmla="*/ 0 h 1152051"/>
                                <a:gd name="connsiteX2" fmla="*/ 645270 w 645270"/>
                                <a:gd name="connsiteY2" fmla="*/ 1013574 h 1152051"/>
                                <a:gd name="connsiteX3" fmla="*/ 9355 w 645270"/>
                                <a:gd name="connsiteY3" fmla="*/ 1152051 h 1152051"/>
                                <a:gd name="connsiteX0" fmla="*/ 9355 w 630754"/>
                                <a:gd name="connsiteY0" fmla="*/ 1152051 h 1395416"/>
                                <a:gd name="connsiteX1" fmla="*/ 0 w 630754"/>
                                <a:gd name="connsiteY1" fmla="*/ 0 h 1395416"/>
                                <a:gd name="connsiteX2" fmla="*/ 630754 w 630754"/>
                                <a:gd name="connsiteY2" fmla="*/ 1390992 h 1395416"/>
                                <a:gd name="connsiteX3" fmla="*/ 9355 w 630754"/>
                                <a:gd name="connsiteY3" fmla="*/ 1152051 h 1395416"/>
                                <a:gd name="connsiteX0" fmla="*/ 545 w 636460"/>
                                <a:gd name="connsiteY0" fmla="*/ 1224632 h 1396534"/>
                                <a:gd name="connsiteX1" fmla="*/ 5706 w 636460"/>
                                <a:gd name="connsiteY1" fmla="*/ 0 h 1396534"/>
                                <a:gd name="connsiteX2" fmla="*/ 636460 w 636460"/>
                                <a:gd name="connsiteY2" fmla="*/ 1390992 h 1396534"/>
                                <a:gd name="connsiteX3" fmla="*/ 545 w 636460"/>
                                <a:gd name="connsiteY3" fmla="*/ 1224632 h 1396534"/>
                                <a:gd name="connsiteX0" fmla="*/ 545 w 636460"/>
                                <a:gd name="connsiteY0" fmla="*/ 1224632 h 1495486"/>
                                <a:gd name="connsiteX1" fmla="*/ 5706 w 636460"/>
                                <a:gd name="connsiteY1" fmla="*/ 0 h 1495486"/>
                                <a:gd name="connsiteX2" fmla="*/ 636460 w 636460"/>
                                <a:gd name="connsiteY2" fmla="*/ 1390992 h 1495486"/>
                                <a:gd name="connsiteX3" fmla="*/ 545 w 636460"/>
                                <a:gd name="connsiteY3" fmla="*/ 1224632 h 1495486"/>
                                <a:gd name="connsiteX0" fmla="*/ 545 w 636460"/>
                                <a:gd name="connsiteY0" fmla="*/ 1224632 h 1462810"/>
                                <a:gd name="connsiteX1" fmla="*/ 5706 w 636460"/>
                                <a:gd name="connsiteY1" fmla="*/ 0 h 1462810"/>
                                <a:gd name="connsiteX2" fmla="*/ 636460 w 636460"/>
                                <a:gd name="connsiteY2" fmla="*/ 1390992 h 1462810"/>
                                <a:gd name="connsiteX3" fmla="*/ 545 w 636460"/>
                                <a:gd name="connsiteY3" fmla="*/ 1224632 h 1462810"/>
                                <a:gd name="connsiteX0" fmla="*/ 545 w 636460"/>
                                <a:gd name="connsiteY0" fmla="*/ 1224632 h 1390992"/>
                                <a:gd name="connsiteX1" fmla="*/ 5706 w 636460"/>
                                <a:gd name="connsiteY1" fmla="*/ 0 h 1390992"/>
                                <a:gd name="connsiteX2" fmla="*/ 636460 w 636460"/>
                                <a:gd name="connsiteY2" fmla="*/ 1390992 h 1390992"/>
                                <a:gd name="connsiteX3" fmla="*/ 545 w 636460"/>
                                <a:gd name="connsiteY3" fmla="*/ 1224632 h 1390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6460" h="1390992">
                                  <a:moveTo>
                                    <a:pt x="545" y="1224632"/>
                                  </a:moveTo>
                                  <a:cubicBezTo>
                                    <a:pt x="-2573" y="840615"/>
                                    <a:pt x="8824" y="384017"/>
                                    <a:pt x="5706" y="0"/>
                                  </a:cubicBezTo>
                                  <a:lnTo>
                                    <a:pt x="636460" y="1390992"/>
                                  </a:lnTo>
                                  <a:lnTo>
                                    <a:pt x="545" y="12246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aralelogramo 24"/>
                          <wps:cNvSpPr/>
                          <wps:spPr>
                            <a:xfrm>
                              <a:off x="176013" y="1102790"/>
                              <a:ext cx="1279871" cy="1049780"/>
                            </a:xfrm>
                            <a:custGeom>
                              <a:avLst/>
                              <a:gdLst>
                                <a:gd name="connsiteX0" fmla="*/ 0 w 910791"/>
                                <a:gd name="connsiteY0" fmla="*/ 899209 h 899209"/>
                                <a:gd name="connsiteX1" fmla="*/ 224802 w 910791"/>
                                <a:gd name="connsiteY1" fmla="*/ 0 h 899209"/>
                                <a:gd name="connsiteX2" fmla="*/ 910791 w 910791"/>
                                <a:gd name="connsiteY2" fmla="*/ 0 h 899209"/>
                                <a:gd name="connsiteX3" fmla="*/ 685989 w 910791"/>
                                <a:gd name="connsiteY3" fmla="*/ 899209 h 899209"/>
                                <a:gd name="connsiteX4" fmla="*/ 0 w 910791"/>
                                <a:gd name="connsiteY4" fmla="*/ 899209 h 899209"/>
                                <a:gd name="connsiteX0" fmla="*/ 0 w 910791"/>
                                <a:gd name="connsiteY0" fmla="*/ 899209 h 1212973"/>
                                <a:gd name="connsiteX1" fmla="*/ 224802 w 910791"/>
                                <a:gd name="connsiteY1" fmla="*/ 0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910791"/>
                                <a:gd name="connsiteY0" fmla="*/ 899209 h 1212973"/>
                                <a:gd name="connsiteX1" fmla="*/ 655108 w 910791"/>
                                <a:gd name="connsiteY1" fmla="*/ 215153 h 1212973"/>
                                <a:gd name="connsiteX2" fmla="*/ 910791 w 910791"/>
                                <a:gd name="connsiteY2" fmla="*/ 0 h 1212973"/>
                                <a:gd name="connsiteX3" fmla="*/ 668059 w 910791"/>
                                <a:gd name="connsiteY3" fmla="*/ 1212973 h 1212973"/>
                                <a:gd name="connsiteX4" fmla="*/ 0 w 910791"/>
                                <a:gd name="connsiteY4" fmla="*/ 899209 h 1212973"/>
                                <a:gd name="connsiteX0" fmla="*/ 0 w 1269380"/>
                                <a:gd name="connsiteY0" fmla="*/ 684056 h 997820"/>
                                <a:gd name="connsiteX1" fmla="*/ 655108 w 1269380"/>
                                <a:gd name="connsiteY1" fmla="*/ 0 h 997820"/>
                                <a:gd name="connsiteX2" fmla="*/ 1269380 w 1269380"/>
                                <a:gd name="connsiteY2" fmla="*/ 26894 h 997820"/>
                                <a:gd name="connsiteX3" fmla="*/ 668059 w 1269380"/>
                                <a:gd name="connsiteY3" fmla="*/ 997820 h 997820"/>
                                <a:gd name="connsiteX4" fmla="*/ 0 w 1269380"/>
                                <a:gd name="connsiteY4" fmla="*/ 684056 h 997820"/>
                                <a:gd name="connsiteX0" fmla="*/ 0 w 1287309"/>
                                <a:gd name="connsiteY0" fmla="*/ 599480 h 997820"/>
                                <a:gd name="connsiteX1" fmla="*/ 673037 w 1287309"/>
                                <a:gd name="connsiteY1" fmla="*/ 0 h 997820"/>
                                <a:gd name="connsiteX2" fmla="*/ 1287309 w 1287309"/>
                                <a:gd name="connsiteY2" fmla="*/ 26894 h 997820"/>
                                <a:gd name="connsiteX3" fmla="*/ 685988 w 1287309"/>
                                <a:gd name="connsiteY3" fmla="*/ 997820 h 997820"/>
                                <a:gd name="connsiteX4" fmla="*/ 0 w 1287309"/>
                                <a:gd name="connsiteY4" fmla="*/ 599480 h 997820"/>
                                <a:gd name="connsiteX0" fmla="*/ 0 w 1287309"/>
                                <a:gd name="connsiteY0" fmla="*/ 853211 h 1251551"/>
                                <a:gd name="connsiteX1" fmla="*/ 735790 w 1287309"/>
                                <a:gd name="connsiteY1" fmla="*/ 0 h 1251551"/>
                                <a:gd name="connsiteX2" fmla="*/ 1287309 w 1287309"/>
                                <a:gd name="connsiteY2" fmla="*/ 280625 h 1251551"/>
                                <a:gd name="connsiteX3" fmla="*/ 685988 w 1287309"/>
                                <a:gd name="connsiteY3" fmla="*/ 1251551 h 1251551"/>
                                <a:gd name="connsiteX4" fmla="*/ 0 w 1287309"/>
                                <a:gd name="connsiteY4" fmla="*/ 853211 h 1251551"/>
                                <a:gd name="connsiteX0" fmla="*/ 0 w 1260415"/>
                                <a:gd name="connsiteY0" fmla="*/ 853211 h 1251551"/>
                                <a:gd name="connsiteX1" fmla="*/ 735790 w 1260415"/>
                                <a:gd name="connsiteY1" fmla="*/ 0 h 1251551"/>
                                <a:gd name="connsiteX2" fmla="*/ 1260415 w 1260415"/>
                                <a:gd name="connsiteY2" fmla="*/ 304789 h 1251551"/>
                                <a:gd name="connsiteX3" fmla="*/ 685988 w 1260415"/>
                                <a:gd name="connsiteY3" fmla="*/ 1251551 h 1251551"/>
                                <a:gd name="connsiteX4" fmla="*/ 0 w 1260415"/>
                                <a:gd name="connsiteY4" fmla="*/ 853211 h 1251551"/>
                                <a:gd name="connsiteX0" fmla="*/ 0 w 1276628"/>
                                <a:gd name="connsiteY0" fmla="*/ 853211 h 1251551"/>
                                <a:gd name="connsiteX1" fmla="*/ 735790 w 1276628"/>
                                <a:gd name="connsiteY1" fmla="*/ 0 h 1251551"/>
                                <a:gd name="connsiteX2" fmla="*/ 1276628 w 1276628"/>
                                <a:gd name="connsiteY2" fmla="*/ 331010 h 1251551"/>
                                <a:gd name="connsiteX3" fmla="*/ 685988 w 1276628"/>
                                <a:gd name="connsiteY3" fmla="*/ 1251551 h 1251551"/>
                                <a:gd name="connsiteX4" fmla="*/ 0 w 1276628"/>
                                <a:gd name="connsiteY4" fmla="*/ 853211 h 1251551"/>
                                <a:gd name="connsiteX0" fmla="*/ 0 w 1276628"/>
                                <a:gd name="connsiteY0" fmla="*/ 853211 h 1282143"/>
                                <a:gd name="connsiteX1" fmla="*/ 735790 w 1276628"/>
                                <a:gd name="connsiteY1" fmla="*/ 0 h 1282143"/>
                                <a:gd name="connsiteX2" fmla="*/ 1276628 w 1276628"/>
                                <a:gd name="connsiteY2" fmla="*/ 331010 h 1282143"/>
                                <a:gd name="connsiteX3" fmla="*/ 666533 w 1276628"/>
                                <a:gd name="connsiteY3" fmla="*/ 1282143 h 1282143"/>
                                <a:gd name="connsiteX4" fmla="*/ 0 w 1276628"/>
                                <a:gd name="connsiteY4" fmla="*/ 853211 h 1282143"/>
                                <a:gd name="connsiteX0" fmla="*/ 0 w 1279871"/>
                                <a:gd name="connsiteY0" fmla="*/ 840100 h 1282143"/>
                                <a:gd name="connsiteX1" fmla="*/ 739033 w 1279871"/>
                                <a:gd name="connsiteY1" fmla="*/ 0 h 1282143"/>
                                <a:gd name="connsiteX2" fmla="*/ 1279871 w 1279871"/>
                                <a:gd name="connsiteY2" fmla="*/ 331010 h 1282143"/>
                                <a:gd name="connsiteX3" fmla="*/ 669776 w 1279871"/>
                                <a:gd name="connsiteY3" fmla="*/ 1282143 h 1282143"/>
                                <a:gd name="connsiteX4" fmla="*/ 0 w 1279871"/>
                                <a:gd name="connsiteY4" fmla="*/ 840100 h 1282143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9513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028079"/>
                                <a:gd name="connsiteY0" fmla="*/ 518603 h 960646"/>
                                <a:gd name="connsiteX1" fmla="*/ 394476 w 1028079"/>
                                <a:gd name="connsiteY1" fmla="*/ 0 h 960646"/>
                                <a:gd name="connsiteX2" fmla="*/ 1028079 w 1028079"/>
                                <a:gd name="connsiteY2" fmla="*/ 366731 h 960646"/>
                                <a:gd name="connsiteX3" fmla="*/ 669776 w 1028079"/>
                                <a:gd name="connsiteY3" fmla="*/ 960646 h 960646"/>
                                <a:gd name="connsiteX4" fmla="*/ 0 w 1028079"/>
                                <a:gd name="connsiteY4" fmla="*/ 518603 h 960646"/>
                                <a:gd name="connsiteX0" fmla="*/ 0 w 1279871"/>
                                <a:gd name="connsiteY0" fmla="*/ 518603 h 960646"/>
                                <a:gd name="connsiteX1" fmla="*/ 394476 w 1279871"/>
                                <a:gd name="connsiteY1" fmla="*/ 0 h 960646"/>
                                <a:gd name="connsiteX2" fmla="*/ 1279871 w 1279871"/>
                                <a:gd name="connsiteY2" fmla="*/ 295287 h 960646"/>
                                <a:gd name="connsiteX3" fmla="*/ 669776 w 1279871"/>
                                <a:gd name="connsiteY3" fmla="*/ 960646 h 960646"/>
                                <a:gd name="connsiteX4" fmla="*/ 0 w 1279871"/>
                                <a:gd name="connsiteY4" fmla="*/ 518603 h 960646"/>
                                <a:gd name="connsiteX0" fmla="*/ 0 w 1279871"/>
                                <a:gd name="connsiteY0" fmla="*/ 679352 h 1121395"/>
                                <a:gd name="connsiteX1" fmla="*/ 725780 w 1279871"/>
                                <a:gd name="connsiteY1" fmla="*/ 0 h 1121395"/>
                                <a:gd name="connsiteX2" fmla="*/ 1279871 w 1279871"/>
                                <a:gd name="connsiteY2" fmla="*/ 456036 h 1121395"/>
                                <a:gd name="connsiteX3" fmla="*/ 669776 w 1279871"/>
                                <a:gd name="connsiteY3" fmla="*/ 1121395 h 1121395"/>
                                <a:gd name="connsiteX4" fmla="*/ 0 w 1279871"/>
                                <a:gd name="connsiteY4" fmla="*/ 679352 h 1121395"/>
                                <a:gd name="connsiteX0" fmla="*/ 0 w 1279871"/>
                                <a:gd name="connsiteY0" fmla="*/ 679352 h 1238788"/>
                                <a:gd name="connsiteX1" fmla="*/ 725780 w 1279871"/>
                                <a:gd name="connsiteY1" fmla="*/ 0 h 1238788"/>
                                <a:gd name="connsiteX2" fmla="*/ 1279871 w 1279871"/>
                                <a:gd name="connsiteY2" fmla="*/ 456036 h 1238788"/>
                                <a:gd name="connsiteX3" fmla="*/ 611711 w 1279871"/>
                                <a:gd name="connsiteY3" fmla="*/ 1238788 h 1238788"/>
                                <a:gd name="connsiteX4" fmla="*/ 0 w 1279871"/>
                                <a:gd name="connsiteY4" fmla="*/ 679352 h 1238788"/>
                                <a:gd name="connsiteX0" fmla="*/ 0 w 1279871"/>
                                <a:gd name="connsiteY0" fmla="*/ 855432 h 1414868"/>
                                <a:gd name="connsiteX1" fmla="*/ 899978 w 1279871"/>
                                <a:gd name="connsiteY1" fmla="*/ 0 h 1414868"/>
                                <a:gd name="connsiteX2" fmla="*/ 1279871 w 1279871"/>
                                <a:gd name="connsiteY2" fmla="*/ 632116 h 1414868"/>
                                <a:gd name="connsiteX3" fmla="*/ 611711 w 1279871"/>
                                <a:gd name="connsiteY3" fmla="*/ 1414868 h 1414868"/>
                                <a:gd name="connsiteX4" fmla="*/ 0 w 1279871"/>
                                <a:gd name="connsiteY4" fmla="*/ 855432 h 14148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79871" h="1414868">
                                  <a:moveTo>
                                    <a:pt x="0" y="855432"/>
                                  </a:moveTo>
                                  <a:lnTo>
                                    <a:pt x="899978" y="0"/>
                                  </a:lnTo>
                                  <a:lnTo>
                                    <a:pt x="1279871" y="632116"/>
                                  </a:lnTo>
                                  <a:lnTo>
                                    <a:pt x="611711" y="1414868"/>
                                  </a:lnTo>
                                  <a:lnTo>
                                    <a:pt x="0" y="8554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riângulo 5"/>
                          <wps:cNvSpPr/>
                          <wps:spPr>
                            <a:xfrm rot="5400000">
                              <a:off x="1046188" y="1647826"/>
                              <a:ext cx="819397" cy="2565071"/>
                            </a:xfrm>
                            <a:custGeom>
                              <a:avLst/>
                              <a:gdLst>
                                <a:gd name="connsiteX0" fmla="*/ 0 w 819350"/>
                                <a:gd name="connsiteY0" fmla="*/ 2564613 h 2564613"/>
                                <a:gd name="connsiteX1" fmla="*/ 409675 w 819350"/>
                                <a:gd name="connsiteY1" fmla="*/ 0 h 2564613"/>
                                <a:gd name="connsiteX2" fmla="*/ 819350 w 819350"/>
                                <a:gd name="connsiteY2" fmla="*/ 2564613 h 2564613"/>
                                <a:gd name="connsiteX3" fmla="*/ 0 w 819350"/>
                                <a:gd name="connsiteY3" fmla="*/ 2564613 h 2564613"/>
                                <a:gd name="connsiteX0" fmla="*/ 0 w 819350"/>
                                <a:gd name="connsiteY0" fmla="*/ 2564614 h 2564614"/>
                                <a:gd name="connsiteX1" fmla="*/ 758021 w 819350"/>
                                <a:gd name="connsiteY1" fmla="*/ 0 h 2564614"/>
                                <a:gd name="connsiteX2" fmla="*/ 819350 w 819350"/>
                                <a:gd name="connsiteY2" fmla="*/ 2564614 h 2564614"/>
                                <a:gd name="connsiteX3" fmla="*/ 0 w 819350"/>
                                <a:gd name="connsiteY3" fmla="*/ 2564614 h 25646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19350" h="2564614">
                                  <a:moveTo>
                                    <a:pt x="0" y="2564614"/>
                                  </a:moveTo>
                                  <a:lnTo>
                                    <a:pt x="758021" y="0"/>
                                  </a:lnTo>
                                  <a:lnTo>
                                    <a:pt x="819350" y="2564614"/>
                                  </a:lnTo>
                                  <a:lnTo>
                                    <a:pt x="0" y="25646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CE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orma Livre 45"/>
                          <wps:cNvSpPr/>
                          <wps:spPr>
                            <a:xfrm rot="6478786">
                              <a:off x="1076049" y="1031591"/>
                              <a:ext cx="819388" cy="2979872"/>
                            </a:xfrm>
                            <a:custGeom>
                              <a:avLst/>
                              <a:gdLst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82055 w 831204"/>
                                <a:gd name="connsiteY3" fmla="*/ 2808132 h 2808132"/>
                                <a:gd name="connsiteX4" fmla="*/ 0 w 831204"/>
                                <a:gd name="connsiteY4" fmla="*/ 2555288 h 2808132"/>
                                <a:gd name="connsiteX5" fmla="*/ 14109 w 831204"/>
                                <a:gd name="connsiteY5" fmla="*/ 2550709 h 2808132"/>
                                <a:gd name="connsiteX6" fmla="*/ 421514 w 831204"/>
                                <a:gd name="connsiteY6" fmla="*/ 0 h 2808132"/>
                                <a:gd name="connsiteX7" fmla="*/ 788764 w 831204"/>
                                <a:gd name="connsiteY7" fmla="*/ 2299311 h 2808132"/>
                                <a:gd name="connsiteX8" fmla="*/ 14110 w 831204"/>
                                <a:gd name="connsiteY8" fmla="*/ 2550709 h 2808132"/>
                                <a:gd name="connsiteX9" fmla="*/ 14110 w 831204"/>
                                <a:gd name="connsiteY9" fmla="*/ 2550710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14110 w 831204"/>
                                <a:gd name="connsiteY9" fmla="*/ 2550709 h 2808132"/>
                                <a:gd name="connsiteX10" fmla="*/ 788765 w 831204"/>
                                <a:gd name="connsiteY10" fmla="*/ 2299312 h 2808132"/>
                                <a:gd name="connsiteX11" fmla="*/ 831204 w 831204"/>
                                <a:gd name="connsiteY11" fmla="*/ 2565012 h 2808132"/>
                                <a:gd name="connsiteX12" fmla="*/ 831019 w 831204"/>
                                <a:gd name="connsiteY12" fmla="*/ 2565072 h 2808132"/>
                                <a:gd name="connsiteX13" fmla="*/ 831015 w 831204"/>
                                <a:gd name="connsiteY13" fmla="*/ 2565072 h 2808132"/>
                                <a:gd name="connsiteX14" fmla="*/ 82055 w 831204"/>
                                <a:gd name="connsiteY14" fmla="*/ 2808132 h 2808132"/>
                                <a:gd name="connsiteX0" fmla="*/ 11816 w 831204"/>
                                <a:gd name="connsiteY0" fmla="*/ 2565070 h 2808132"/>
                                <a:gd name="connsiteX1" fmla="*/ 11816 w 831204"/>
                                <a:gd name="connsiteY1" fmla="*/ 2565070 h 2808132"/>
                                <a:gd name="connsiteX2" fmla="*/ 12630 w 831204"/>
                                <a:gd name="connsiteY2" fmla="*/ 2559971 h 2808132"/>
                                <a:gd name="connsiteX3" fmla="*/ 11816 w 831204"/>
                                <a:gd name="connsiteY3" fmla="*/ 2565070 h 2808132"/>
                                <a:gd name="connsiteX4" fmla="*/ 82055 w 831204"/>
                                <a:gd name="connsiteY4" fmla="*/ 2808132 h 2808132"/>
                                <a:gd name="connsiteX5" fmla="*/ 0 w 831204"/>
                                <a:gd name="connsiteY5" fmla="*/ 2555288 h 2808132"/>
                                <a:gd name="connsiteX6" fmla="*/ 14109 w 831204"/>
                                <a:gd name="connsiteY6" fmla="*/ 2550709 h 2808132"/>
                                <a:gd name="connsiteX7" fmla="*/ 421514 w 831204"/>
                                <a:gd name="connsiteY7" fmla="*/ 0 h 2808132"/>
                                <a:gd name="connsiteX8" fmla="*/ 788764 w 831204"/>
                                <a:gd name="connsiteY8" fmla="*/ 2299311 h 2808132"/>
                                <a:gd name="connsiteX9" fmla="*/ 788765 w 831204"/>
                                <a:gd name="connsiteY9" fmla="*/ 2299312 h 2808132"/>
                                <a:gd name="connsiteX10" fmla="*/ 831204 w 831204"/>
                                <a:gd name="connsiteY10" fmla="*/ 2565012 h 2808132"/>
                                <a:gd name="connsiteX11" fmla="*/ 831019 w 831204"/>
                                <a:gd name="connsiteY11" fmla="*/ 2565072 h 2808132"/>
                                <a:gd name="connsiteX12" fmla="*/ 831015 w 831204"/>
                                <a:gd name="connsiteY12" fmla="*/ 2565072 h 2808132"/>
                                <a:gd name="connsiteX13" fmla="*/ 82055 w 831204"/>
                                <a:gd name="connsiteY13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2293 w 819388"/>
                                <a:gd name="connsiteY5" fmla="*/ 2550709 h 2808132"/>
                                <a:gd name="connsiteX6" fmla="*/ 409698 w 819388"/>
                                <a:gd name="connsiteY6" fmla="*/ 0 h 2808132"/>
                                <a:gd name="connsiteX7" fmla="*/ 776948 w 819388"/>
                                <a:gd name="connsiteY7" fmla="*/ 2299311 h 2808132"/>
                                <a:gd name="connsiteX8" fmla="*/ 776949 w 819388"/>
                                <a:gd name="connsiteY8" fmla="*/ 2299312 h 2808132"/>
                                <a:gd name="connsiteX9" fmla="*/ 819388 w 819388"/>
                                <a:gd name="connsiteY9" fmla="*/ 2565012 h 2808132"/>
                                <a:gd name="connsiteX10" fmla="*/ 819203 w 819388"/>
                                <a:gd name="connsiteY10" fmla="*/ 2565072 h 2808132"/>
                                <a:gd name="connsiteX11" fmla="*/ 819199 w 819388"/>
                                <a:gd name="connsiteY11" fmla="*/ 2565072 h 2808132"/>
                                <a:gd name="connsiteX12" fmla="*/ 70239 w 819388"/>
                                <a:gd name="connsiteY12" fmla="*/ 2808132 h 2808132"/>
                                <a:gd name="connsiteX0" fmla="*/ 0 w 819388"/>
                                <a:gd name="connsiteY0" fmla="*/ 2565070 h 2808132"/>
                                <a:gd name="connsiteX1" fmla="*/ 0 w 819388"/>
                                <a:gd name="connsiteY1" fmla="*/ 2565070 h 2808132"/>
                                <a:gd name="connsiteX2" fmla="*/ 814 w 819388"/>
                                <a:gd name="connsiteY2" fmla="*/ 2559971 h 2808132"/>
                                <a:gd name="connsiteX3" fmla="*/ 0 w 819388"/>
                                <a:gd name="connsiteY3" fmla="*/ 2565070 h 2808132"/>
                                <a:gd name="connsiteX4" fmla="*/ 70239 w 819388"/>
                                <a:gd name="connsiteY4" fmla="*/ 2808132 h 2808132"/>
                                <a:gd name="connsiteX5" fmla="*/ 409698 w 819388"/>
                                <a:gd name="connsiteY5" fmla="*/ 0 h 2808132"/>
                                <a:gd name="connsiteX6" fmla="*/ 776948 w 819388"/>
                                <a:gd name="connsiteY6" fmla="*/ 2299311 h 2808132"/>
                                <a:gd name="connsiteX7" fmla="*/ 776949 w 819388"/>
                                <a:gd name="connsiteY7" fmla="*/ 2299312 h 2808132"/>
                                <a:gd name="connsiteX8" fmla="*/ 819388 w 819388"/>
                                <a:gd name="connsiteY8" fmla="*/ 2565012 h 2808132"/>
                                <a:gd name="connsiteX9" fmla="*/ 819203 w 819388"/>
                                <a:gd name="connsiteY9" fmla="*/ 2565072 h 2808132"/>
                                <a:gd name="connsiteX10" fmla="*/ 819199 w 819388"/>
                                <a:gd name="connsiteY10" fmla="*/ 2565072 h 2808132"/>
                                <a:gd name="connsiteX11" fmla="*/ 70239 w 819388"/>
                                <a:gd name="connsiteY11" fmla="*/ 2808132 h 280813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776948 w 819388"/>
                                <a:gd name="connsiteY6" fmla="*/ 2471051 h 2979872"/>
                                <a:gd name="connsiteX7" fmla="*/ 776949 w 819388"/>
                                <a:gd name="connsiteY7" fmla="*/ 2471052 h 2979872"/>
                                <a:gd name="connsiteX8" fmla="*/ 819388 w 819388"/>
                                <a:gd name="connsiteY8" fmla="*/ 2736752 h 2979872"/>
                                <a:gd name="connsiteX9" fmla="*/ 819203 w 819388"/>
                                <a:gd name="connsiteY9" fmla="*/ 2736812 h 2979872"/>
                                <a:gd name="connsiteX10" fmla="*/ 819199 w 819388"/>
                                <a:gd name="connsiteY10" fmla="*/ 2736812 h 2979872"/>
                                <a:gd name="connsiteX11" fmla="*/ 70239 w 819388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776948 w 878082"/>
                                <a:gd name="connsiteY6" fmla="*/ 2471051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78082"/>
                                <a:gd name="connsiteY0" fmla="*/ 2736810 h 2979872"/>
                                <a:gd name="connsiteX1" fmla="*/ 0 w 878082"/>
                                <a:gd name="connsiteY1" fmla="*/ 2736810 h 2979872"/>
                                <a:gd name="connsiteX2" fmla="*/ 814 w 878082"/>
                                <a:gd name="connsiteY2" fmla="*/ 2731711 h 2979872"/>
                                <a:gd name="connsiteX3" fmla="*/ 0 w 878082"/>
                                <a:gd name="connsiteY3" fmla="*/ 2736810 h 2979872"/>
                                <a:gd name="connsiteX4" fmla="*/ 70239 w 878082"/>
                                <a:gd name="connsiteY4" fmla="*/ 2979872 h 2979872"/>
                                <a:gd name="connsiteX5" fmla="*/ 750739 w 878082"/>
                                <a:gd name="connsiteY5" fmla="*/ 0 h 2979872"/>
                                <a:gd name="connsiteX6" fmla="*/ 866098 w 878082"/>
                                <a:gd name="connsiteY6" fmla="*/ 2228448 h 2979872"/>
                                <a:gd name="connsiteX7" fmla="*/ 878082 w 878082"/>
                                <a:gd name="connsiteY7" fmla="*/ 2453492 h 2979872"/>
                                <a:gd name="connsiteX8" fmla="*/ 819388 w 878082"/>
                                <a:gd name="connsiteY8" fmla="*/ 2736752 h 2979872"/>
                                <a:gd name="connsiteX9" fmla="*/ 819203 w 878082"/>
                                <a:gd name="connsiteY9" fmla="*/ 2736812 h 2979872"/>
                                <a:gd name="connsiteX10" fmla="*/ 819199 w 878082"/>
                                <a:gd name="connsiteY10" fmla="*/ 2736812 h 2979872"/>
                                <a:gd name="connsiteX11" fmla="*/ 70239 w 878082"/>
                                <a:gd name="connsiteY11" fmla="*/ 2979872 h 2979872"/>
                                <a:gd name="connsiteX0" fmla="*/ 0 w 866098"/>
                                <a:gd name="connsiteY0" fmla="*/ 2736810 h 2979872"/>
                                <a:gd name="connsiteX1" fmla="*/ 0 w 866098"/>
                                <a:gd name="connsiteY1" fmla="*/ 2736810 h 2979872"/>
                                <a:gd name="connsiteX2" fmla="*/ 814 w 866098"/>
                                <a:gd name="connsiteY2" fmla="*/ 2731711 h 2979872"/>
                                <a:gd name="connsiteX3" fmla="*/ 0 w 866098"/>
                                <a:gd name="connsiteY3" fmla="*/ 2736810 h 2979872"/>
                                <a:gd name="connsiteX4" fmla="*/ 70239 w 866098"/>
                                <a:gd name="connsiteY4" fmla="*/ 2979872 h 2979872"/>
                                <a:gd name="connsiteX5" fmla="*/ 750739 w 866098"/>
                                <a:gd name="connsiteY5" fmla="*/ 0 h 2979872"/>
                                <a:gd name="connsiteX6" fmla="*/ 866098 w 866098"/>
                                <a:gd name="connsiteY6" fmla="*/ 2228448 h 2979872"/>
                                <a:gd name="connsiteX7" fmla="*/ 819388 w 866098"/>
                                <a:gd name="connsiteY7" fmla="*/ 2736752 h 2979872"/>
                                <a:gd name="connsiteX8" fmla="*/ 819203 w 866098"/>
                                <a:gd name="connsiteY8" fmla="*/ 2736812 h 2979872"/>
                                <a:gd name="connsiteX9" fmla="*/ 819199 w 866098"/>
                                <a:gd name="connsiteY9" fmla="*/ 2736812 h 2979872"/>
                                <a:gd name="connsiteX10" fmla="*/ 70239 w 866098"/>
                                <a:gd name="connsiteY10" fmla="*/ 2979872 h 2979872"/>
                                <a:gd name="connsiteX0" fmla="*/ 0 w 819388"/>
                                <a:gd name="connsiteY0" fmla="*/ 2736810 h 2979872"/>
                                <a:gd name="connsiteX1" fmla="*/ 0 w 819388"/>
                                <a:gd name="connsiteY1" fmla="*/ 2736810 h 2979872"/>
                                <a:gd name="connsiteX2" fmla="*/ 814 w 819388"/>
                                <a:gd name="connsiteY2" fmla="*/ 2731711 h 2979872"/>
                                <a:gd name="connsiteX3" fmla="*/ 0 w 819388"/>
                                <a:gd name="connsiteY3" fmla="*/ 2736810 h 2979872"/>
                                <a:gd name="connsiteX4" fmla="*/ 70239 w 819388"/>
                                <a:gd name="connsiteY4" fmla="*/ 2979872 h 2979872"/>
                                <a:gd name="connsiteX5" fmla="*/ 750739 w 819388"/>
                                <a:gd name="connsiteY5" fmla="*/ 0 h 2979872"/>
                                <a:gd name="connsiteX6" fmla="*/ 819388 w 819388"/>
                                <a:gd name="connsiteY6" fmla="*/ 2736752 h 2979872"/>
                                <a:gd name="connsiteX7" fmla="*/ 819203 w 819388"/>
                                <a:gd name="connsiteY7" fmla="*/ 2736812 h 2979872"/>
                                <a:gd name="connsiteX8" fmla="*/ 819199 w 819388"/>
                                <a:gd name="connsiteY8" fmla="*/ 2736812 h 2979872"/>
                                <a:gd name="connsiteX9" fmla="*/ 70239 w 819388"/>
                                <a:gd name="connsiteY9" fmla="*/ 2979872 h 29798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19388" h="2979872">
                                  <a:moveTo>
                                    <a:pt x="0" y="2736810"/>
                                  </a:moveTo>
                                  <a:lnTo>
                                    <a:pt x="0" y="2736810"/>
                                  </a:lnTo>
                                  <a:lnTo>
                                    <a:pt x="814" y="2731711"/>
                                  </a:lnTo>
                                  <a:lnTo>
                                    <a:pt x="0" y="2736810"/>
                                  </a:lnTo>
                                  <a:close/>
                                  <a:moveTo>
                                    <a:pt x="70239" y="2979872"/>
                                  </a:moveTo>
                                  <a:lnTo>
                                    <a:pt x="750739" y="0"/>
                                  </a:lnTo>
                                  <a:lnTo>
                                    <a:pt x="819388" y="2736752"/>
                                  </a:lnTo>
                                  <a:lnTo>
                                    <a:pt x="819203" y="2736812"/>
                                  </a:lnTo>
                                  <a:lnTo>
                                    <a:pt x="819199" y="2736812"/>
                                  </a:lnTo>
                                  <a:lnTo>
                                    <a:pt x="70239" y="2979872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Triângulo 26"/>
                          <wps:cNvSpPr/>
                          <wps:spPr>
                            <a:xfrm rot="16200000">
                              <a:off x="261616" y="398141"/>
                              <a:ext cx="1096461" cy="1292079"/>
                            </a:xfrm>
                            <a:custGeom>
                              <a:avLst/>
                              <a:gdLst>
                                <a:gd name="connsiteX0" fmla="*/ 0 w 819397"/>
                                <a:gd name="connsiteY0" fmla="*/ 2565070 h 2565070"/>
                                <a:gd name="connsiteX1" fmla="*/ 409699 w 819397"/>
                                <a:gd name="connsiteY1" fmla="*/ 0 h 2565070"/>
                                <a:gd name="connsiteX2" fmla="*/ 819397 w 819397"/>
                                <a:gd name="connsiteY2" fmla="*/ 2565070 h 2565070"/>
                                <a:gd name="connsiteX3" fmla="*/ 0 w 819397"/>
                                <a:gd name="connsiteY3" fmla="*/ 2565070 h 2565070"/>
                                <a:gd name="connsiteX0" fmla="*/ 0 w 819397"/>
                                <a:gd name="connsiteY0" fmla="*/ 1247255 h 1247255"/>
                                <a:gd name="connsiteX1" fmla="*/ 436596 w 819397"/>
                                <a:gd name="connsiteY1" fmla="*/ 0 h 1247255"/>
                                <a:gd name="connsiteX2" fmla="*/ 819397 w 819397"/>
                                <a:gd name="connsiteY2" fmla="*/ 1247255 h 1247255"/>
                                <a:gd name="connsiteX3" fmla="*/ 0 w 819397"/>
                                <a:gd name="connsiteY3" fmla="*/ 1247255 h 1247255"/>
                                <a:gd name="connsiteX0" fmla="*/ 0 w 819397"/>
                                <a:gd name="connsiteY0" fmla="*/ 1292079 h 1292079"/>
                                <a:gd name="connsiteX1" fmla="*/ 445561 w 819397"/>
                                <a:gd name="connsiteY1" fmla="*/ 0 h 1292079"/>
                                <a:gd name="connsiteX2" fmla="*/ 819397 w 819397"/>
                                <a:gd name="connsiteY2" fmla="*/ 1292079 h 1292079"/>
                                <a:gd name="connsiteX3" fmla="*/ 0 w 819397"/>
                                <a:gd name="connsiteY3" fmla="*/ 1292079 h 1292079"/>
                                <a:gd name="connsiteX0" fmla="*/ 0 w 1243946"/>
                                <a:gd name="connsiteY0" fmla="*/ 1306595 h 1306595"/>
                                <a:gd name="connsiteX1" fmla="*/ 1243946 w 1243946"/>
                                <a:gd name="connsiteY1" fmla="*/ 0 h 1306595"/>
                                <a:gd name="connsiteX2" fmla="*/ 819397 w 1243946"/>
                                <a:gd name="connsiteY2" fmla="*/ 1306595 h 1306595"/>
                                <a:gd name="connsiteX3" fmla="*/ 0 w 1243946"/>
                                <a:gd name="connsiteY3" fmla="*/ 1306595 h 1306595"/>
                                <a:gd name="connsiteX0" fmla="*/ 0 w 1156849"/>
                                <a:gd name="connsiteY0" fmla="*/ 1321111 h 1321111"/>
                                <a:gd name="connsiteX1" fmla="*/ 1156849 w 1156849"/>
                                <a:gd name="connsiteY1" fmla="*/ 0 h 1321111"/>
                                <a:gd name="connsiteX2" fmla="*/ 819397 w 1156849"/>
                                <a:gd name="connsiteY2" fmla="*/ 1321111 h 1321111"/>
                                <a:gd name="connsiteX3" fmla="*/ 0 w 1156849"/>
                                <a:gd name="connsiteY3" fmla="*/ 1321111 h 1321111"/>
                                <a:gd name="connsiteX0" fmla="*/ 0 w 1127816"/>
                                <a:gd name="connsiteY0" fmla="*/ 1350144 h 1350144"/>
                                <a:gd name="connsiteX1" fmla="*/ 1127816 w 1127816"/>
                                <a:gd name="connsiteY1" fmla="*/ 0 h 1350144"/>
                                <a:gd name="connsiteX2" fmla="*/ 819397 w 1127816"/>
                                <a:gd name="connsiteY2" fmla="*/ 1350144 h 1350144"/>
                                <a:gd name="connsiteX3" fmla="*/ 0 w 1127816"/>
                                <a:gd name="connsiteY3" fmla="*/ 1350144 h 1350144"/>
                                <a:gd name="connsiteX0" fmla="*/ 0 w 1084268"/>
                                <a:gd name="connsiteY0" fmla="*/ 1292078 h 1292078"/>
                                <a:gd name="connsiteX1" fmla="*/ 1084268 w 1084268"/>
                                <a:gd name="connsiteY1" fmla="*/ 0 h 1292078"/>
                                <a:gd name="connsiteX2" fmla="*/ 819397 w 1084268"/>
                                <a:gd name="connsiteY2" fmla="*/ 1292078 h 1292078"/>
                                <a:gd name="connsiteX3" fmla="*/ 0 w 1084268"/>
                                <a:gd name="connsiteY3" fmla="*/ 1292078 h 1292078"/>
                                <a:gd name="connsiteX0" fmla="*/ 0 w 1096462"/>
                                <a:gd name="connsiteY0" fmla="*/ 1292078 h 1292078"/>
                                <a:gd name="connsiteX1" fmla="*/ 1096462 w 1096462"/>
                                <a:gd name="connsiteY1" fmla="*/ 0 h 1292078"/>
                                <a:gd name="connsiteX2" fmla="*/ 819397 w 1096462"/>
                                <a:gd name="connsiteY2" fmla="*/ 1292078 h 1292078"/>
                                <a:gd name="connsiteX3" fmla="*/ 0 w 1096462"/>
                                <a:gd name="connsiteY3" fmla="*/ 1292078 h 12920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96462" h="1292078">
                                  <a:moveTo>
                                    <a:pt x="0" y="1292078"/>
                                  </a:moveTo>
                                  <a:lnTo>
                                    <a:pt x="1096462" y="0"/>
                                  </a:lnTo>
                                  <a:lnTo>
                                    <a:pt x="819397" y="1292078"/>
                                  </a:lnTo>
                                  <a:lnTo>
                                    <a:pt x="0" y="1292078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>
                                    <a:lumMod val="67000"/>
                                  </a:schemeClr>
                                </a:gs>
                                <a:gs pos="48000">
                                  <a:schemeClr val="accent1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64C41" id="Agrupar 3" o:spid="_x0000_s1026" style="position:absolute;margin-left:-100.05pt;margin-top:-83.4pt;width:639.6pt;height:867pt;z-index:251659264;mso-position-horizontal-relative:margin;mso-height-relative:margin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">
  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0uwQAAANsAAAAPAAAAZHJzL2Rvd25yZXYueG1sRI/disIw&#10;FITvBd8hnAVvZE1VLN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IiVHS7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" path="m,855432l899978,r379893,632116l611711,1414868,,855432xe" fillcolor="#002060" stroked="f" strokeweight="1pt">
                    <v:stroke joinstyle="miter"/>
                    <v:path arrowok="t" o:connecttype="custom" o:connectlocs="0,634699;899978,0;1279871,469007;611711,1049780;0,634699" o:connectangles="0,0,0,0,0"/>
                  </v:shape>
  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" path="m,2564614l758021,r61329,2564614l,2564614xe" fillcolor="#8dbce7" stroked="f">
                    <v:path arrowok="t" o:connecttype="custom" o:connectlocs="0,2565071;758064,0;819397,2565071;0,2565071" o:connectangles="0,0,0,0"/>
                  </v:shape>
  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" path="m,l674623,1166191r-96987,696053l,2065469,,xe" fillcolor="#8dbce7" stroked="f">
                    <v:path arrowok="t" o:connecttype="custom" o:connectlocs="0,0;856473,1166191;733342,1862244;0,2065469;0,0" o:connectangles="0,0,0,0,0"/>
                  </v:shape>
  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" path="m545,1224632c-2573,840615,8824,384017,5706,l636460,1390992,545,1224632xe" fillcolor="#002060" stroked="f" strokeweight="1pt">
                    <v:stroke joinstyle="miter"/>
                    <v:path arrowok="t" o:connecttype="custom" o:connectlocs="545,1224633;5706,0;636460,1390993;545,1224633" o:connectangles="0,0,0,0"/>
                  </v:shape>
  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  <v:path arrowok="t" o:connecttype="custom" o:connectlocs="0,634699;899978,0;1279871,469007;611711,1049780;0,634699" o:connectangles="0,0,0,0,0"/>
                  </v:shape>
  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" path="m,2564614l758021,r61329,2564614l,2564614xe" fillcolor="#8dbce7" stroked="f" strokeweight="1pt">
                    <v:stroke joinstyle="miter"/>
                    <v:path arrowok="t" o:connecttype="custom" o:connectlocs="0,2565071;758064,0;819397,2565071;0,2565071" o:connectangles="0,0,0,0"/>
                  </v:shape>
  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0e3f56 [2148]" stroked="f">
                    <v:fill color2="#45b0e1 [1940]" rotate="t" angle="180" colors="0 #0e4057;31457f #16678b;1 #46b1e1" focus="100%" type="gradient"/>
                    <v:path arrowok="t" o:connecttype="custom" o:connectlocs="0,2736810;0,2736810;814,2731711;0,2736810;70239,2979872;750739,0;819388,2736752;819203,2736812;819199,2736812;70239,2979872" o:connectangles="0,0,0,0,0,0,0,0,0,0"/>
                  </v:shape>
  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0e3f56 [2148]" stroked="f">
                    <v:fill color2="#45b0e1 [1940]" rotate="t" angle="180" colors="0 #0e4057;31457f #16678b;1 #46b1e1" focus="100%" type="gradient"/>
                    <v:path arrowok="t" o:connecttype="custom" o:connectlocs="0,1292079;1096461,0;819396,1292079;0,1292079" o:connectangles="0,0,0,0"/>
                  </v:shape>
                </v:group>
                <w10:wrap anchorx="margin"/>
              </v:group>
            </w:pict>
          </mc:Fallback>
        </mc:AlternateContent>
      </w:r>
      <w:r w:rsidRPr="007A1C60">
        <w:rPr>
          <w:rFonts w:ascii="Arial" w:hAnsi="Arial" w:cs="Arial"/>
          <w:noProof/>
        </w:rPr>
        <w:drawing>
          <wp:inline distT="0" distB="0" distL="0" distR="0" wp14:anchorId="35A519B3" wp14:editId="19D7AD0A">
            <wp:extent cx="1701800" cy="863600"/>
            <wp:effectExtent l="0" t="0" r="0" b="0"/>
            <wp:docPr id="1763450930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8D9F" w14:textId="0A7916C4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SÃO PAULO TECH SCHOOL</w:t>
      </w:r>
    </w:p>
    <w:p w14:paraId="1FBD2019" w14:textId="673B49E8" w:rsidR="004024D3" w:rsidRPr="00F75EF7" w:rsidRDefault="004024D3" w:rsidP="00845158">
      <w:pPr>
        <w:jc w:val="center"/>
        <w:rPr>
          <w:b/>
          <w:bCs/>
          <w:color w:val="002060"/>
        </w:rPr>
      </w:pPr>
      <w:r w:rsidRPr="00F75EF7">
        <w:rPr>
          <w:b/>
          <w:bCs/>
          <w:color w:val="002060"/>
        </w:rPr>
        <w:t>ANÁLISE E DESENVOLVIMENTO DE SISTEMAS</w:t>
      </w:r>
    </w:p>
    <w:p w14:paraId="5A569EFD" w14:textId="77777777" w:rsidR="004024D3" w:rsidRDefault="004024D3"/>
    <w:p w14:paraId="482BDCCF" w14:textId="77777777" w:rsidR="004024D3" w:rsidRDefault="004024D3"/>
    <w:p w14:paraId="2EBD1BBE" w14:textId="77777777" w:rsidR="004024D3" w:rsidRDefault="004024D3"/>
    <w:p w14:paraId="329963D7" w14:textId="77777777" w:rsidR="000115AD" w:rsidRDefault="000115AD" w:rsidP="004D43DF">
      <w:pPr>
        <w:pStyle w:val="Ttulo1"/>
      </w:pPr>
    </w:p>
    <w:p w14:paraId="0F3ED30A" w14:textId="77777777" w:rsidR="004024D3" w:rsidRDefault="004024D3"/>
    <w:p w14:paraId="521CD363" w14:textId="483D710A" w:rsidR="004024D3" w:rsidRPr="00845158" w:rsidRDefault="004024D3" w:rsidP="00845158">
      <w:pPr>
        <w:jc w:val="center"/>
        <w:rPr>
          <w:b/>
          <w:bCs/>
        </w:rPr>
      </w:pPr>
      <w:r w:rsidRPr="00845158">
        <w:rPr>
          <w:b/>
          <w:bCs/>
        </w:rPr>
        <w:t>Monitoramento do fluxo de água em reservatórios de irrigação agrícola</w:t>
      </w:r>
    </w:p>
    <w:p w14:paraId="00167154" w14:textId="65CC8ADC" w:rsidR="0097574E" w:rsidRDefault="0097574E"/>
    <w:p w14:paraId="1767E0A6" w14:textId="77777777" w:rsidR="004024D3" w:rsidRDefault="004024D3"/>
    <w:p w14:paraId="3F0A74E0" w14:textId="77777777" w:rsidR="004024D3" w:rsidRDefault="004024D3"/>
    <w:p w14:paraId="23B82B1E" w14:textId="77777777" w:rsidR="004024D3" w:rsidRDefault="004024D3"/>
    <w:p w14:paraId="18A30495" w14:textId="77777777" w:rsidR="004024D3" w:rsidRDefault="004024D3"/>
    <w:p w14:paraId="57723FA3" w14:textId="77777777" w:rsidR="004024D3" w:rsidRDefault="004024D3"/>
    <w:p w14:paraId="5C949F5C" w14:textId="77777777" w:rsidR="004024D3" w:rsidRDefault="004024D3"/>
    <w:p w14:paraId="75E1294A" w14:textId="77777777" w:rsidR="004024D3" w:rsidRDefault="004024D3"/>
    <w:p w14:paraId="322CC21C" w14:textId="4ADDAF65" w:rsidR="004024D3" w:rsidRDefault="004024D3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  <w:r w:rsidRPr="002F5164">
        <w:rPr>
          <w:rFonts w:asciiTheme="majorHAnsi" w:eastAsia="Times New Roman" w:hAnsiTheme="majorHAnsi" w:cs="Arial"/>
          <w:b/>
          <w:bCs/>
          <w:kern w:val="32"/>
          <w:sz w:val="28"/>
          <w:szCs w:val="28"/>
          <w14:ligatures w14:val="none"/>
        </w:rPr>
        <w:t>Grupo 3:</w:t>
      </w:r>
      <w:r>
        <w:br/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Ana Caroline Barrocal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Leonardo Sardinha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Matheus Martinez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</w:r>
      <w:proofErr w:type="spellStart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>Nicolly</w:t>
      </w:r>
      <w:proofErr w:type="spellEnd"/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t xml:space="preserve"> Santos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Rennan Moura</w:t>
      </w:r>
      <w:r w:rsidRPr="00845158">
        <w:rPr>
          <w:rFonts w:asciiTheme="majorHAnsi" w:eastAsia="Times New Roman" w:hAnsiTheme="majorHAnsi" w:cs="Times New Roman"/>
          <w:kern w:val="0"/>
          <w:sz w:val="20"/>
          <w14:ligatures w14:val="none"/>
        </w:rPr>
        <w:br/>
        <w:t>Vinicius Gonçalves da Costa</w:t>
      </w:r>
    </w:p>
    <w:p w14:paraId="71E58FCF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74D0B59" w14:textId="77777777" w:rsidR="00845158" w:rsidRDefault="00845158" w:rsidP="00845158">
      <w:pPr>
        <w:ind w:left="708"/>
        <w:rPr>
          <w:rFonts w:asciiTheme="majorHAnsi" w:eastAsia="Times New Roman" w:hAnsiTheme="majorHAnsi" w:cs="Times New Roman"/>
          <w:kern w:val="0"/>
          <w:sz w:val="20"/>
          <w14:ligatures w14:val="none"/>
        </w:rPr>
      </w:pPr>
    </w:p>
    <w:p w14:paraId="124A3E59" w14:textId="3AF28A7D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São Paulo</w:t>
      </w:r>
    </w:p>
    <w:p w14:paraId="740F2325" w14:textId="012F9697" w:rsidR="00845158" w:rsidRPr="00845158" w:rsidRDefault="00845158" w:rsidP="000115AD">
      <w:pPr>
        <w:jc w:val="center"/>
        <w:rPr>
          <w:rFonts w:eastAsia="Times New Roman" w:cs="Times New Roman"/>
          <w:kern w:val="0"/>
          <w:lang w:val="pt-PT"/>
          <w14:ligatures w14:val="none"/>
        </w:rPr>
      </w:pPr>
      <w:r w:rsidRPr="00845158">
        <w:rPr>
          <w:rFonts w:eastAsia="Times New Roman" w:cs="Times New Roman"/>
          <w:kern w:val="0"/>
          <w:lang w:val="pt-PT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  <w:id w:val="681014618"/>
        <w:docPartObj>
          <w:docPartGallery w:val="Table of Contents"/>
          <w:docPartUnique/>
        </w:docPartObj>
      </w:sdtPr>
      <w:sdtContent>
        <w:p w14:paraId="35AE3B03" w14:textId="7B700A65" w:rsidR="0076063C" w:rsidRPr="004D43DF" w:rsidRDefault="0076063C" w:rsidP="004D43DF">
          <w:pPr>
            <w:pStyle w:val="CabealhodoSumrio"/>
            <w:jc w:val="center"/>
            <w:rPr>
              <w:b/>
              <w:bCs/>
              <w:color w:val="auto"/>
              <w:sz w:val="36"/>
              <w:szCs w:val="36"/>
            </w:rPr>
          </w:pPr>
          <w:r w:rsidRPr="004D43DF">
            <w:rPr>
              <w:b/>
              <w:bCs/>
              <w:color w:val="auto"/>
              <w:sz w:val="36"/>
              <w:szCs w:val="36"/>
            </w:rPr>
            <w:t>Sumário</w:t>
          </w:r>
        </w:p>
        <w:p w14:paraId="159F5441" w14:textId="5C94D4B7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t xml:space="preserve">1. </w:t>
          </w:r>
          <w:r w:rsidR="0076063C">
            <w:fldChar w:fldCharType="begin"/>
          </w:r>
          <w:r w:rsidR="0076063C">
            <w:instrText xml:space="preserve"> TOC \o "1-3" \h \z \u </w:instrText>
          </w:r>
          <w:r w:rsidR="0076063C">
            <w:fldChar w:fldCharType="separate"/>
          </w:r>
          <w:hyperlink w:anchor="_Toc178360252" w:history="1">
            <w:r w:rsidRPr="004D43DF">
              <w:rPr>
                <w:rStyle w:val="Hyperlink"/>
              </w:rPr>
              <w:t>Contexto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_Toc178360252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3</w:t>
            </w:r>
            <w:r w:rsidRPr="004D43DF">
              <w:rPr>
                <w:webHidden/>
              </w:rPr>
              <w:fldChar w:fldCharType="end"/>
            </w:r>
          </w:hyperlink>
        </w:p>
        <w:p w14:paraId="1C70050D" w14:textId="4FD9C2E6" w:rsidR="004D43DF" w:rsidRPr="004D43DF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3" w:history="1">
            <w:r w:rsidR="004D43DF" w:rsidRPr="004D43DF">
              <w:rPr>
                <w:rStyle w:val="Hyperlink"/>
                <w:noProof/>
              </w:rPr>
              <w:t>Tipos de reservatórios</w:t>
            </w:r>
            <w:r w:rsidR="004D43DF" w:rsidRPr="004D43DF">
              <w:rPr>
                <w:noProof/>
                <w:webHidden/>
              </w:rPr>
              <w:tab/>
            </w:r>
            <w:r w:rsidR="004D43DF" w:rsidRPr="004D43DF">
              <w:rPr>
                <w:noProof/>
                <w:webHidden/>
              </w:rPr>
              <w:fldChar w:fldCharType="begin"/>
            </w:r>
            <w:r w:rsidR="004D43DF" w:rsidRPr="004D43DF">
              <w:rPr>
                <w:noProof/>
                <w:webHidden/>
              </w:rPr>
              <w:instrText xml:space="preserve"> PAGEREF _Toc178360253 \h </w:instrText>
            </w:r>
            <w:r w:rsidR="004D43DF" w:rsidRPr="004D43DF">
              <w:rPr>
                <w:noProof/>
                <w:webHidden/>
              </w:rPr>
            </w:r>
            <w:r w:rsidR="004D43DF" w:rsidRPr="004D43DF">
              <w:rPr>
                <w:noProof/>
                <w:webHidden/>
              </w:rPr>
              <w:fldChar w:fldCharType="separate"/>
            </w:r>
            <w:r w:rsidR="004D43DF" w:rsidRPr="004D43DF">
              <w:rPr>
                <w:noProof/>
                <w:webHidden/>
              </w:rPr>
              <w:t>3</w:t>
            </w:r>
            <w:r w:rsidR="004D43DF" w:rsidRPr="004D43DF">
              <w:rPr>
                <w:noProof/>
                <w:webHidden/>
              </w:rPr>
              <w:fldChar w:fldCharType="end"/>
            </w:r>
          </w:hyperlink>
        </w:p>
        <w:p w14:paraId="107E897C" w14:textId="1C5276A5" w:rsidR="004D43DF" w:rsidRPr="004D43DF" w:rsidRDefault="00000000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54" w:history="1">
            <w:r w:rsidR="004D43DF" w:rsidRPr="004D43DF">
              <w:rPr>
                <w:rStyle w:val="Hyperlink"/>
                <w:noProof/>
              </w:rPr>
              <w:t>Necessidade de Monitoramento</w:t>
            </w:r>
            <w:r w:rsidR="004D43DF" w:rsidRPr="004D43DF">
              <w:rPr>
                <w:noProof/>
                <w:webHidden/>
              </w:rPr>
              <w:tab/>
            </w:r>
            <w:r w:rsidR="004D43DF" w:rsidRPr="004D43DF">
              <w:rPr>
                <w:noProof/>
                <w:webHidden/>
              </w:rPr>
              <w:fldChar w:fldCharType="begin"/>
            </w:r>
            <w:r w:rsidR="004D43DF" w:rsidRPr="004D43DF">
              <w:rPr>
                <w:noProof/>
                <w:webHidden/>
              </w:rPr>
              <w:instrText xml:space="preserve"> PAGEREF _Toc178360254 \h </w:instrText>
            </w:r>
            <w:r w:rsidR="004D43DF" w:rsidRPr="004D43DF">
              <w:rPr>
                <w:noProof/>
                <w:webHidden/>
              </w:rPr>
            </w:r>
            <w:r w:rsidR="004D43DF" w:rsidRPr="004D43DF">
              <w:rPr>
                <w:noProof/>
                <w:webHidden/>
              </w:rPr>
              <w:fldChar w:fldCharType="separate"/>
            </w:r>
            <w:r w:rsidR="004D43DF" w:rsidRPr="004D43DF">
              <w:rPr>
                <w:noProof/>
                <w:webHidden/>
              </w:rPr>
              <w:t>6</w:t>
            </w:r>
            <w:r w:rsidR="004D43DF" w:rsidRPr="004D43DF">
              <w:rPr>
                <w:noProof/>
                <w:webHidden/>
              </w:rPr>
              <w:fldChar w:fldCharType="end"/>
            </w:r>
          </w:hyperlink>
        </w:p>
        <w:p w14:paraId="616D11A4" w14:textId="2DC667BD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2. </w:t>
          </w:r>
          <w:hyperlink w:anchor="_Toc178360255" w:history="1">
            <w:r w:rsidRPr="004D43DF">
              <w:rPr>
                <w:rStyle w:val="Hyperlink"/>
              </w:rPr>
              <w:t>Objetivo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_Toc178360255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6</w:t>
            </w:r>
            <w:r w:rsidRPr="004D43DF">
              <w:rPr>
                <w:webHidden/>
              </w:rPr>
              <w:fldChar w:fldCharType="end"/>
            </w:r>
          </w:hyperlink>
        </w:p>
        <w:p w14:paraId="304AB83D" w14:textId="030DD0D1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 xml:space="preserve">3. </w:t>
          </w:r>
          <w:hyperlink w:anchor="_Toc178360256" w:history="1">
            <w:r w:rsidRPr="004D43DF">
              <w:rPr>
                <w:rStyle w:val="Hyperlink"/>
              </w:rPr>
              <w:t>Justificativa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_Toc178360256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7</w:t>
            </w:r>
            <w:r w:rsidRPr="004D43DF">
              <w:rPr>
                <w:webHidden/>
              </w:rPr>
              <w:fldChar w:fldCharType="end"/>
            </w:r>
          </w:hyperlink>
        </w:p>
        <w:p w14:paraId="3D8AD912" w14:textId="72334BDF" w:rsidR="004D43DF" w:rsidRPr="004D43DF" w:rsidRDefault="004D43DF" w:rsidP="004D43DF">
          <w:pPr>
            <w:pStyle w:val="Sumrio1"/>
            <w:rPr>
              <w:rFonts w:eastAsiaTheme="minorEastAsia"/>
              <w:lang w:eastAsia="pt-BR"/>
            </w:rPr>
          </w:pPr>
          <w:r w:rsidRPr="004D43DF">
            <w:rPr>
              <w:rStyle w:val="Hyperlink"/>
              <w:color w:val="auto"/>
              <w:u w:val="none"/>
            </w:rPr>
            <w:t>4.</w:t>
          </w:r>
          <w:r>
            <w:rPr>
              <w:rStyle w:val="Hyperlink"/>
              <w:color w:val="auto"/>
            </w:rPr>
            <w:t xml:space="preserve"> </w:t>
          </w:r>
          <w:hyperlink w:anchor="_Toc178360257" w:history="1">
            <w:r w:rsidRPr="004D43DF">
              <w:rPr>
                <w:rStyle w:val="Hyperlink"/>
                <w:color w:val="auto"/>
              </w:rPr>
              <w:t>Escopo</w:t>
            </w:r>
            <w:r w:rsidRPr="004D43DF">
              <w:rPr>
                <w:webHidden/>
              </w:rPr>
              <w:tab/>
            </w:r>
            <w:r w:rsidRPr="004D43DF">
              <w:rPr>
                <w:webHidden/>
              </w:rPr>
              <w:fldChar w:fldCharType="begin"/>
            </w:r>
            <w:r w:rsidRPr="004D43DF">
              <w:rPr>
                <w:webHidden/>
              </w:rPr>
              <w:instrText xml:space="preserve"> PAGEREF _Toc178360257 \h </w:instrText>
            </w:r>
            <w:r w:rsidRPr="004D43DF">
              <w:rPr>
                <w:webHidden/>
              </w:rPr>
            </w:r>
            <w:r w:rsidRPr="004D43DF">
              <w:rPr>
                <w:webHidden/>
              </w:rPr>
              <w:fldChar w:fldCharType="separate"/>
            </w:r>
            <w:r w:rsidRPr="004D43DF">
              <w:rPr>
                <w:webHidden/>
              </w:rPr>
              <w:t>7</w:t>
            </w:r>
            <w:r w:rsidRPr="004D43DF">
              <w:rPr>
                <w:webHidden/>
              </w:rPr>
              <w:fldChar w:fldCharType="end"/>
            </w:r>
          </w:hyperlink>
        </w:p>
        <w:p w14:paraId="12B66A5F" w14:textId="4AC9727E" w:rsidR="004D43DF" w:rsidRPr="004D43DF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8" w:history="1">
            <w:r w:rsidR="004D43DF" w:rsidRPr="004D43DF">
              <w:rPr>
                <w:rStyle w:val="Hyperlink"/>
                <w:noProof/>
              </w:rPr>
              <w:t>Requisitos</w:t>
            </w:r>
            <w:r w:rsidR="004D43DF" w:rsidRPr="004D43DF">
              <w:rPr>
                <w:noProof/>
                <w:webHidden/>
              </w:rPr>
              <w:tab/>
            </w:r>
            <w:r w:rsidR="004D43DF" w:rsidRPr="004D43DF">
              <w:rPr>
                <w:noProof/>
                <w:webHidden/>
              </w:rPr>
              <w:fldChar w:fldCharType="begin"/>
            </w:r>
            <w:r w:rsidR="004D43DF" w:rsidRPr="004D43DF">
              <w:rPr>
                <w:noProof/>
                <w:webHidden/>
              </w:rPr>
              <w:instrText xml:space="preserve"> PAGEREF _Toc178360258 \h </w:instrText>
            </w:r>
            <w:r w:rsidR="004D43DF" w:rsidRPr="004D43DF">
              <w:rPr>
                <w:noProof/>
                <w:webHidden/>
              </w:rPr>
            </w:r>
            <w:r w:rsidR="004D43DF" w:rsidRPr="004D43DF">
              <w:rPr>
                <w:noProof/>
                <w:webHidden/>
              </w:rPr>
              <w:fldChar w:fldCharType="separate"/>
            </w:r>
            <w:r w:rsidR="004D43DF" w:rsidRPr="004D43DF">
              <w:rPr>
                <w:noProof/>
                <w:webHidden/>
              </w:rPr>
              <w:t>7</w:t>
            </w:r>
            <w:r w:rsidR="004D43DF" w:rsidRPr="004D43DF">
              <w:rPr>
                <w:noProof/>
                <w:webHidden/>
              </w:rPr>
              <w:fldChar w:fldCharType="end"/>
            </w:r>
          </w:hyperlink>
        </w:p>
        <w:p w14:paraId="7B1B8863" w14:textId="78A11FD2" w:rsidR="004D43DF" w:rsidRPr="004D43DF" w:rsidRDefault="0000000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78360259" w:history="1">
            <w:r w:rsidR="004D43DF" w:rsidRPr="004D43DF">
              <w:rPr>
                <w:rStyle w:val="Hyperlink"/>
                <w:noProof/>
              </w:rPr>
              <w:t>Premissas</w:t>
            </w:r>
            <w:r w:rsidR="004D43DF" w:rsidRPr="004D43DF">
              <w:rPr>
                <w:noProof/>
                <w:webHidden/>
              </w:rPr>
              <w:tab/>
            </w:r>
            <w:r w:rsidR="004D43DF" w:rsidRPr="004D43DF">
              <w:rPr>
                <w:noProof/>
                <w:webHidden/>
              </w:rPr>
              <w:fldChar w:fldCharType="begin"/>
            </w:r>
            <w:r w:rsidR="004D43DF" w:rsidRPr="004D43DF">
              <w:rPr>
                <w:noProof/>
                <w:webHidden/>
              </w:rPr>
              <w:instrText xml:space="preserve"> PAGEREF _Toc178360259 \h </w:instrText>
            </w:r>
            <w:r w:rsidR="004D43DF" w:rsidRPr="004D43DF">
              <w:rPr>
                <w:noProof/>
                <w:webHidden/>
              </w:rPr>
            </w:r>
            <w:r w:rsidR="004D43DF" w:rsidRPr="004D43DF">
              <w:rPr>
                <w:noProof/>
                <w:webHidden/>
              </w:rPr>
              <w:fldChar w:fldCharType="separate"/>
            </w:r>
            <w:r w:rsidR="004D43DF" w:rsidRPr="004D43DF">
              <w:rPr>
                <w:noProof/>
                <w:webHidden/>
              </w:rPr>
              <w:t>9</w:t>
            </w:r>
            <w:r w:rsidR="004D43DF" w:rsidRPr="004D43DF">
              <w:rPr>
                <w:noProof/>
                <w:webHidden/>
              </w:rPr>
              <w:fldChar w:fldCharType="end"/>
            </w:r>
          </w:hyperlink>
        </w:p>
        <w:p w14:paraId="6A4C41E9" w14:textId="1CFEA3FE" w:rsidR="004D43DF" w:rsidRPr="004D43DF" w:rsidRDefault="00000000">
          <w:pPr>
            <w:pStyle w:val="Sumrio2"/>
            <w:tabs>
              <w:tab w:val="right" w:leader="dot" w:pos="8494"/>
            </w:tabs>
            <w:rPr>
              <w:b/>
              <w:bCs/>
              <w:noProof/>
            </w:rPr>
          </w:pPr>
          <w:hyperlink w:anchor="_Toc178360260" w:history="1">
            <w:r w:rsidR="004D43DF" w:rsidRPr="004D43DF">
              <w:rPr>
                <w:rStyle w:val="Hyperlink"/>
                <w:noProof/>
              </w:rPr>
              <w:t>Restrições</w:t>
            </w:r>
            <w:r w:rsidR="004D43DF" w:rsidRPr="004D43DF">
              <w:rPr>
                <w:noProof/>
                <w:webHidden/>
              </w:rPr>
              <w:tab/>
            </w:r>
            <w:r w:rsidR="004D43DF" w:rsidRPr="004D43DF">
              <w:rPr>
                <w:noProof/>
                <w:webHidden/>
              </w:rPr>
              <w:fldChar w:fldCharType="begin"/>
            </w:r>
            <w:r w:rsidR="004D43DF" w:rsidRPr="004D43DF">
              <w:rPr>
                <w:noProof/>
                <w:webHidden/>
              </w:rPr>
              <w:instrText xml:space="preserve"> PAGEREF _Toc178360260 \h </w:instrText>
            </w:r>
            <w:r w:rsidR="004D43DF" w:rsidRPr="004D43DF">
              <w:rPr>
                <w:noProof/>
                <w:webHidden/>
              </w:rPr>
            </w:r>
            <w:r w:rsidR="004D43DF" w:rsidRPr="004D43DF">
              <w:rPr>
                <w:noProof/>
                <w:webHidden/>
              </w:rPr>
              <w:fldChar w:fldCharType="separate"/>
            </w:r>
            <w:r w:rsidR="004D43DF" w:rsidRPr="004D43DF">
              <w:rPr>
                <w:noProof/>
                <w:webHidden/>
              </w:rPr>
              <w:t>9</w:t>
            </w:r>
            <w:r w:rsidR="004D43DF" w:rsidRPr="004D43DF">
              <w:rPr>
                <w:noProof/>
                <w:webHidden/>
              </w:rPr>
              <w:fldChar w:fldCharType="end"/>
            </w:r>
          </w:hyperlink>
        </w:p>
        <w:p w14:paraId="0A8982E8" w14:textId="328B392C" w:rsidR="004D43DF" w:rsidRPr="004D43DF" w:rsidRDefault="00000000" w:rsidP="004D43DF">
          <w:pPr>
            <w:pStyle w:val="Sumrio1"/>
            <w:rPr>
              <w:rFonts w:eastAsiaTheme="minorEastAsia"/>
              <w:lang w:eastAsia="pt-BR"/>
            </w:rPr>
          </w:pPr>
          <w:hyperlink w:anchor="_Toc178360261" w:history="1">
            <w:r w:rsidR="004D43DF" w:rsidRPr="004D43DF">
              <w:rPr>
                <w:rStyle w:val="Hyperlink"/>
              </w:rPr>
              <w:t>Referências</w:t>
            </w:r>
            <w:r w:rsidR="004D43DF" w:rsidRPr="004D43DF">
              <w:rPr>
                <w:webHidden/>
              </w:rPr>
              <w:tab/>
            </w:r>
            <w:r w:rsidR="004D43DF" w:rsidRPr="004D43DF">
              <w:rPr>
                <w:webHidden/>
              </w:rPr>
              <w:fldChar w:fldCharType="begin"/>
            </w:r>
            <w:r w:rsidR="004D43DF" w:rsidRPr="004D43DF">
              <w:rPr>
                <w:webHidden/>
              </w:rPr>
              <w:instrText xml:space="preserve"> PAGEREF _Toc178360261 \h </w:instrText>
            </w:r>
            <w:r w:rsidR="004D43DF" w:rsidRPr="004D43DF">
              <w:rPr>
                <w:webHidden/>
              </w:rPr>
            </w:r>
            <w:r w:rsidR="004D43DF" w:rsidRPr="004D43DF">
              <w:rPr>
                <w:webHidden/>
              </w:rPr>
              <w:fldChar w:fldCharType="separate"/>
            </w:r>
            <w:r w:rsidR="004D43DF" w:rsidRPr="004D43DF">
              <w:rPr>
                <w:webHidden/>
              </w:rPr>
              <w:t>11</w:t>
            </w:r>
            <w:r w:rsidR="004D43DF" w:rsidRPr="004D43DF">
              <w:rPr>
                <w:webHidden/>
              </w:rPr>
              <w:fldChar w:fldCharType="end"/>
            </w:r>
          </w:hyperlink>
        </w:p>
        <w:p w14:paraId="781ABAE0" w14:textId="586FAA0A" w:rsidR="0076063C" w:rsidRDefault="0076063C">
          <w:r>
            <w:rPr>
              <w:b/>
              <w:bCs/>
            </w:rPr>
            <w:fldChar w:fldCharType="end"/>
          </w:r>
        </w:p>
      </w:sdtContent>
    </w:sdt>
    <w:p w14:paraId="0BE9242F" w14:textId="1482BD6F" w:rsidR="0076063C" w:rsidRDefault="0076063C" w:rsidP="0076063C">
      <w:pPr>
        <w:pStyle w:val="CabealhodoSumrio"/>
      </w:pPr>
    </w:p>
    <w:p w14:paraId="76759FFA" w14:textId="534366D7" w:rsidR="00845158" w:rsidRDefault="00845158">
      <w:r>
        <w:br w:type="page"/>
      </w:r>
    </w:p>
    <w:p w14:paraId="70C1ACD7" w14:textId="558EF903" w:rsidR="004024D3" w:rsidRPr="004D43DF" w:rsidRDefault="000115AD" w:rsidP="004D43DF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0" w:name="_Toc178360252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Contexto</w:t>
      </w:r>
      <w:bookmarkEnd w:id="0"/>
    </w:p>
    <w:p w14:paraId="6299C1DC" w14:textId="25AC865E" w:rsidR="000115AD" w:rsidRPr="00B6137C" w:rsidRDefault="00812F5E" w:rsidP="000115AD">
      <w:pPr>
        <w:rPr>
          <w:rFonts w:ascii="Arial" w:hAnsi="Arial" w:cs="Arial"/>
        </w:rPr>
      </w:pPr>
      <w:r>
        <w:tab/>
      </w:r>
      <w:r w:rsidR="003C05C3" w:rsidRPr="00B6137C">
        <w:rPr>
          <w:rFonts w:ascii="Arial" w:hAnsi="Arial" w:cs="Arial"/>
        </w:rPr>
        <w:t xml:space="preserve">Os reservatórios </w:t>
      </w:r>
      <w:r w:rsidR="007962F5" w:rsidRPr="00B6137C">
        <w:rPr>
          <w:rFonts w:ascii="Arial" w:hAnsi="Arial" w:cs="Arial"/>
        </w:rPr>
        <w:t xml:space="preserve">de água </w:t>
      </w:r>
      <w:r w:rsidR="003C05C3" w:rsidRPr="00B6137C">
        <w:rPr>
          <w:rFonts w:ascii="Arial" w:hAnsi="Arial" w:cs="Arial"/>
        </w:rPr>
        <w:t xml:space="preserve">são </w:t>
      </w:r>
      <w:r w:rsidR="007962F5" w:rsidRPr="00B6137C">
        <w:rPr>
          <w:rFonts w:ascii="Arial" w:hAnsi="Arial" w:cs="Arial"/>
        </w:rPr>
        <w:t>ambientes dedicados para o armazenamento,</w:t>
      </w:r>
      <w:r w:rsidR="00316C7A">
        <w:rPr>
          <w:rFonts w:ascii="Arial" w:hAnsi="Arial" w:cs="Arial"/>
        </w:rPr>
        <w:t xml:space="preserve"> o</w:t>
      </w:r>
      <w:r w:rsidR="007962F5" w:rsidRPr="00B6137C">
        <w:rPr>
          <w:rFonts w:ascii="Arial" w:hAnsi="Arial" w:cs="Arial"/>
        </w:rPr>
        <w:t xml:space="preserve"> direcionamento adequado e na conservação da qualidade desse recurso de maneira sustentável.</w:t>
      </w:r>
      <w:r w:rsidR="00F11857">
        <w:rPr>
          <w:rFonts w:ascii="Arial" w:hAnsi="Arial" w:cs="Arial"/>
        </w:rPr>
        <w:t xml:space="preserve"> </w:t>
      </w:r>
      <w:r w:rsidR="00E06BB9" w:rsidRPr="00B6137C">
        <w:rPr>
          <w:rFonts w:ascii="Arial" w:hAnsi="Arial" w:cs="Arial"/>
        </w:rPr>
        <w:t>Tendo em vista que a qualidade, a sustentação e desenvolvimento de todo tipo de vida dependem da utilização devida da água, torna-se necessário a utilização de um meio que a mantenha dentro desses padrões, tornando os reservatórios o meio mais adequado e eficaz para esse fim.</w:t>
      </w:r>
    </w:p>
    <w:p w14:paraId="484989B8" w14:textId="43108042" w:rsidR="00A90A27" w:rsidRDefault="000C5ADB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Os reservatórios de água são necessários para a área agrícola e para a estabilidade do mercado de alimentos, tendo um papel importante na garantia da segurança alimentar de quem vai consumir, também garantindo o desenvolvimento sustentável das comunidades </w:t>
      </w:r>
      <w:r w:rsidR="00F11857">
        <w:rPr>
          <w:rFonts w:ascii="Arial" w:hAnsi="Arial" w:cs="Arial"/>
        </w:rPr>
        <w:t>e do mercado rural</w:t>
      </w:r>
      <w:r w:rsidRPr="00B6137C">
        <w:rPr>
          <w:rFonts w:ascii="Arial" w:hAnsi="Arial" w:cs="Arial"/>
        </w:rPr>
        <w:t>. Além de armazenar água para uso consecutivo, é importante citar a prevenção de inundações, os reservatórios também devem apresentar um papel na prevenção para que não haja nenhum tipo de enchente, a capacidade de regular o fluxo de água em rios evita eventos extremos que podem resultar em danos significativos e comprometedores.</w:t>
      </w:r>
    </w:p>
    <w:p w14:paraId="1E14D5BF" w14:textId="1D0E8933" w:rsidR="002F5164" w:rsidRPr="002F5164" w:rsidRDefault="002F5164" w:rsidP="000115AD">
      <w:pPr>
        <w:rPr>
          <w:rFonts w:ascii="Arial" w:hAnsi="Arial" w:cs="Arial"/>
          <w:color w:val="FF0000"/>
        </w:rPr>
      </w:pPr>
      <w:r w:rsidRPr="002F5164">
        <w:rPr>
          <w:rFonts w:ascii="Arial" w:hAnsi="Arial" w:cs="Arial"/>
          <w:color w:val="FF0000"/>
        </w:rPr>
        <w:t xml:space="preserve">- </w:t>
      </w:r>
      <w:r>
        <w:rPr>
          <w:rFonts w:ascii="Arial" w:hAnsi="Arial" w:cs="Arial"/>
          <w:color w:val="FF0000"/>
        </w:rPr>
        <w:t>P</w:t>
      </w:r>
      <w:r w:rsidRPr="002F5164">
        <w:rPr>
          <w:rFonts w:ascii="Arial" w:hAnsi="Arial" w:cs="Arial"/>
          <w:color w:val="FF0000"/>
        </w:rPr>
        <w:t>or que as plantas precisam de água?</w:t>
      </w:r>
    </w:p>
    <w:p w14:paraId="49CD5C06" w14:textId="1D35D4F2" w:rsidR="002F5164" w:rsidRDefault="002F5164" w:rsidP="000115AD">
      <w:pPr>
        <w:rPr>
          <w:rFonts w:ascii="Arial" w:hAnsi="Arial" w:cs="Arial"/>
          <w:color w:val="FF0000"/>
        </w:rPr>
      </w:pPr>
      <w:r w:rsidRPr="002F5164">
        <w:rPr>
          <w:rFonts w:ascii="Arial" w:hAnsi="Arial" w:cs="Arial"/>
          <w:color w:val="FF0000"/>
        </w:rPr>
        <w:t xml:space="preserve">- </w:t>
      </w:r>
      <w:r>
        <w:rPr>
          <w:rFonts w:ascii="Arial" w:hAnsi="Arial" w:cs="Arial"/>
          <w:color w:val="FF0000"/>
        </w:rPr>
        <w:t>O</w:t>
      </w:r>
      <w:r w:rsidRPr="002F5164">
        <w:rPr>
          <w:rFonts w:ascii="Arial" w:hAnsi="Arial" w:cs="Arial"/>
          <w:color w:val="FF0000"/>
        </w:rPr>
        <w:t xml:space="preserve"> que é o estresse hídrico?</w:t>
      </w:r>
    </w:p>
    <w:p w14:paraId="52F2E8E5" w14:textId="38CEBE17" w:rsid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 O que é um sistema de</w:t>
      </w:r>
      <w:r>
        <w:rPr>
          <w:rFonts w:ascii="Arial" w:hAnsi="Arial" w:cs="Arial"/>
          <w:color w:val="FF0000"/>
        </w:rPr>
        <w:t xml:space="preserve"> irrigação e a relação com os sistemas de reservatório </w:t>
      </w:r>
      <w:r>
        <w:rPr>
          <w:rFonts w:ascii="Arial" w:hAnsi="Arial" w:cs="Arial"/>
          <w:color w:val="FF0000"/>
        </w:rPr>
        <w:t>?</w:t>
      </w:r>
    </w:p>
    <w:p w14:paraId="1E3340A9" w14:textId="7ACF68A1" w:rsid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 O que é um sistema de reservatório?</w:t>
      </w:r>
    </w:p>
    <w:p w14:paraId="47C02B13" w14:textId="4A8765EC" w:rsid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 O que é irrigação?</w:t>
      </w:r>
    </w:p>
    <w:p w14:paraId="5CC70293" w14:textId="2D9DBD8D" w:rsid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 O que é aquecimento global?</w:t>
      </w:r>
    </w:p>
    <w:p w14:paraId="089B334C" w14:textId="6CF8BAF2" w:rsid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 Como o aquecimento global afeta as produções?</w:t>
      </w:r>
    </w:p>
    <w:p w14:paraId="3BECE51B" w14:textId="4088E738" w:rsidR="002F5164" w:rsidRPr="002F5164" w:rsidRDefault="002F5164" w:rsidP="000115A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- O que são períodos de seca </w:t>
      </w:r>
      <w:r>
        <w:rPr>
          <w:rFonts w:ascii="Arial" w:hAnsi="Arial" w:cs="Arial"/>
          <w:color w:val="FF0000"/>
        </w:rPr>
        <w:t>e como isso</w:t>
      </w:r>
      <w:r>
        <w:rPr>
          <w:rFonts w:ascii="Arial" w:hAnsi="Arial" w:cs="Arial"/>
          <w:color w:val="FF0000"/>
        </w:rPr>
        <w:t xml:space="preserve"> afeta as produções?</w:t>
      </w:r>
    </w:p>
    <w:p w14:paraId="01AD9829" w14:textId="20D96DF7" w:rsidR="00383D63" w:rsidRPr="004D43DF" w:rsidRDefault="00A90A27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78360253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Tipos de reservatórios</w:t>
      </w:r>
      <w:bookmarkEnd w:id="1"/>
    </w:p>
    <w:p w14:paraId="4DA4482A" w14:textId="76167589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tipo taça ou cilindro</w:t>
      </w:r>
    </w:p>
    <w:p w14:paraId="3271489A" w14:textId="7252B699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Ideais para a preservação da água contra contaminações pelo ar, tem um custo elevado para aquisição e são mais utilizados em abastecimento de criações.</w:t>
      </w:r>
    </w:p>
    <w:p w14:paraId="3EFB1184" w14:textId="07A2FD34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1312" behindDoc="0" locked="0" layoutInCell="1" allowOverlap="1" wp14:anchorId="32259920" wp14:editId="740B74D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672840" cy="2553335"/>
            <wp:effectExtent l="0" t="0" r="3810" b="0"/>
            <wp:wrapNone/>
            <wp:docPr id="261823167" name="image3.jpeg" descr="Uma torre alta ao fund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711B9" w14:textId="77777777" w:rsidR="00383D63" w:rsidRPr="00B6137C" w:rsidRDefault="00383D63" w:rsidP="00383D63">
      <w:pPr>
        <w:rPr>
          <w:rFonts w:ascii="Arial" w:hAnsi="Arial" w:cs="Arial"/>
        </w:rPr>
      </w:pPr>
    </w:p>
    <w:p w14:paraId="1A61C9CD" w14:textId="6390B048" w:rsidR="00383D63" w:rsidRPr="00B6137C" w:rsidRDefault="00383D63" w:rsidP="00383D63">
      <w:pPr>
        <w:rPr>
          <w:rFonts w:ascii="Arial" w:hAnsi="Arial" w:cs="Arial"/>
        </w:rPr>
      </w:pPr>
    </w:p>
    <w:p w14:paraId="4F68D962" w14:textId="77777777" w:rsidR="00383D63" w:rsidRPr="00B6137C" w:rsidRDefault="00383D63" w:rsidP="00383D63">
      <w:pPr>
        <w:rPr>
          <w:rFonts w:ascii="Arial" w:hAnsi="Arial" w:cs="Arial"/>
        </w:rPr>
      </w:pPr>
    </w:p>
    <w:p w14:paraId="32E7C7A1" w14:textId="77777777" w:rsidR="00383D63" w:rsidRPr="00B6137C" w:rsidRDefault="00383D63" w:rsidP="00383D63">
      <w:pPr>
        <w:rPr>
          <w:rFonts w:ascii="Arial" w:hAnsi="Arial" w:cs="Arial"/>
        </w:rPr>
      </w:pPr>
    </w:p>
    <w:p w14:paraId="020C2A64" w14:textId="297F49F8" w:rsidR="00383D63" w:rsidRPr="00B6137C" w:rsidRDefault="00383D63" w:rsidP="00383D63">
      <w:pPr>
        <w:rPr>
          <w:rFonts w:ascii="Arial" w:hAnsi="Arial" w:cs="Arial"/>
        </w:rPr>
      </w:pPr>
    </w:p>
    <w:p w14:paraId="7E5896C5" w14:textId="77777777" w:rsidR="00383D63" w:rsidRPr="00B6137C" w:rsidRDefault="00383D63" w:rsidP="00383D63">
      <w:pPr>
        <w:rPr>
          <w:rFonts w:ascii="Arial" w:hAnsi="Arial" w:cs="Arial"/>
        </w:rPr>
      </w:pPr>
    </w:p>
    <w:p w14:paraId="40DBB910" w14:textId="77777777" w:rsidR="00383D63" w:rsidRPr="00B6137C" w:rsidRDefault="00383D63" w:rsidP="00383D63">
      <w:pPr>
        <w:rPr>
          <w:rFonts w:ascii="Arial" w:hAnsi="Arial" w:cs="Arial"/>
        </w:rPr>
      </w:pPr>
    </w:p>
    <w:p w14:paraId="23746976" w14:textId="7218ED95" w:rsidR="00383D63" w:rsidRPr="00B6137C" w:rsidRDefault="00383D63" w:rsidP="00383D63">
      <w:pPr>
        <w:rPr>
          <w:rFonts w:ascii="Arial" w:hAnsi="Arial" w:cs="Arial"/>
          <w:b/>
          <w:bCs/>
        </w:rPr>
      </w:pPr>
    </w:p>
    <w:p w14:paraId="485778EC" w14:textId="5CAAB2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metal circular</w:t>
      </w:r>
    </w:p>
    <w:p w14:paraId="5EC6D4F7" w14:textId="233A617E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Construídos em chapas de ferro galvanizado com uma base de cimento para nivelamento e sustentação, bastante utilizados na criação de gados e equinos.</w:t>
      </w:r>
    </w:p>
    <w:p w14:paraId="0CE502C4" w14:textId="2EE240E8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AB15D92" w14:textId="0174B3DC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3360" behindDoc="0" locked="0" layoutInCell="1" allowOverlap="1" wp14:anchorId="3B2BB227" wp14:editId="54A94A5C">
            <wp:simplePos x="0" y="0"/>
            <wp:positionH relativeFrom="margin">
              <wp:posOffset>481542</wp:posOffset>
            </wp:positionH>
            <wp:positionV relativeFrom="bottomMargin">
              <wp:posOffset>-9084522</wp:posOffset>
            </wp:positionV>
            <wp:extent cx="4580467" cy="2107143"/>
            <wp:effectExtent l="0" t="0" r="0" b="7620"/>
            <wp:wrapNone/>
            <wp:docPr id="939864800" name="image2.jpeg" descr="Lago com árvores em volt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67" cy="210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CAA20" w14:textId="5F4F54CA" w:rsidR="00383D63" w:rsidRPr="00B6137C" w:rsidRDefault="00383D63" w:rsidP="00383D63">
      <w:pPr>
        <w:rPr>
          <w:rFonts w:ascii="Arial" w:hAnsi="Arial" w:cs="Arial"/>
        </w:rPr>
      </w:pPr>
    </w:p>
    <w:p w14:paraId="029B036C" w14:textId="740E546E" w:rsidR="00383D63" w:rsidRPr="00B6137C" w:rsidRDefault="00383D63" w:rsidP="00383D63">
      <w:pPr>
        <w:rPr>
          <w:rFonts w:ascii="Arial" w:hAnsi="Arial" w:cs="Arial"/>
        </w:rPr>
      </w:pPr>
    </w:p>
    <w:p w14:paraId="77DF4FA2" w14:textId="621DBDEC" w:rsidR="00383D63" w:rsidRPr="00B6137C" w:rsidRDefault="00383D63" w:rsidP="00383D63">
      <w:pPr>
        <w:rPr>
          <w:rFonts w:ascii="Arial" w:hAnsi="Arial" w:cs="Arial"/>
        </w:rPr>
      </w:pPr>
    </w:p>
    <w:p w14:paraId="48A7D66B" w14:textId="77777777" w:rsidR="00383D63" w:rsidRPr="00B6137C" w:rsidRDefault="00383D63" w:rsidP="00383D63">
      <w:pPr>
        <w:rPr>
          <w:rFonts w:ascii="Arial" w:hAnsi="Arial" w:cs="Arial"/>
        </w:rPr>
      </w:pPr>
    </w:p>
    <w:p w14:paraId="1B0BC77D" w14:textId="77777777" w:rsidR="00F11857" w:rsidRPr="00B6137C" w:rsidRDefault="00F11857" w:rsidP="00383D63">
      <w:pPr>
        <w:rPr>
          <w:rFonts w:ascii="Arial" w:hAnsi="Arial" w:cs="Arial"/>
          <w:b/>
          <w:bCs/>
        </w:rPr>
      </w:pPr>
    </w:p>
    <w:p w14:paraId="5F447D47" w14:textId="253FC39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Reservatórios de alvenaria</w:t>
      </w:r>
    </w:p>
    <w:p w14:paraId="4574AAF2" w14:textId="77C0B2FA" w:rsidR="00383D63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5408" behindDoc="0" locked="0" layoutInCell="1" allowOverlap="1" wp14:anchorId="5ACBAA55" wp14:editId="0A092949">
            <wp:simplePos x="0" y="0"/>
            <wp:positionH relativeFrom="margin">
              <wp:posOffset>459952</wp:posOffset>
            </wp:positionH>
            <wp:positionV relativeFrom="paragraph">
              <wp:posOffset>657014</wp:posOffset>
            </wp:positionV>
            <wp:extent cx="4199255" cy="2524125"/>
            <wp:effectExtent l="0" t="0" r="0" b="9525"/>
            <wp:wrapNone/>
            <wp:docPr id="9" name="image5.jpeg" descr="Uma imagem contendo grama, ao ar livre, água, pequen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137C">
        <w:rPr>
          <w:rFonts w:ascii="Arial" w:hAnsi="Arial" w:cs="Arial"/>
        </w:rPr>
        <w:t>Construção de cimento e tijolos que armazenam grandes volumes, exige boa impermeabilização e cuidados na construção. Tem uma fragilidade maior por conta de sua estrutura</w:t>
      </w:r>
    </w:p>
    <w:p w14:paraId="26B9A921" w14:textId="77777777" w:rsidR="00F11857" w:rsidRDefault="00F11857" w:rsidP="00383D63">
      <w:pPr>
        <w:rPr>
          <w:rFonts w:ascii="Arial" w:hAnsi="Arial" w:cs="Arial"/>
        </w:rPr>
      </w:pPr>
    </w:p>
    <w:p w14:paraId="2236AA62" w14:textId="77777777" w:rsidR="00F11857" w:rsidRDefault="00F11857" w:rsidP="00383D63">
      <w:pPr>
        <w:rPr>
          <w:rFonts w:ascii="Arial" w:hAnsi="Arial" w:cs="Arial"/>
        </w:rPr>
      </w:pPr>
    </w:p>
    <w:p w14:paraId="16CB57C8" w14:textId="77777777" w:rsidR="00F11857" w:rsidRDefault="00F11857" w:rsidP="00383D63">
      <w:pPr>
        <w:rPr>
          <w:rFonts w:ascii="Arial" w:hAnsi="Arial" w:cs="Arial"/>
        </w:rPr>
      </w:pPr>
    </w:p>
    <w:p w14:paraId="3CCEB718" w14:textId="77777777" w:rsidR="00F11857" w:rsidRDefault="00F11857" w:rsidP="00383D63">
      <w:pPr>
        <w:rPr>
          <w:rFonts w:ascii="Arial" w:hAnsi="Arial" w:cs="Arial"/>
        </w:rPr>
      </w:pPr>
    </w:p>
    <w:p w14:paraId="5E2B626B" w14:textId="77777777" w:rsidR="00F11857" w:rsidRDefault="00F11857" w:rsidP="00383D63">
      <w:pPr>
        <w:rPr>
          <w:rFonts w:ascii="Arial" w:hAnsi="Arial" w:cs="Arial"/>
        </w:rPr>
      </w:pPr>
    </w:p>
    <w:p w14:paraId="2760CF02" w14:textId="7808D10A" w:rsidR="00F11857" w:rsidRDefault="00F11857" w:rsidP="00383D63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3C12C05" w14:textId="77777777" w:rsidR="00F11857" w:rsidRDefault="00F11857" w:rsidP="00383D63">
      <w:pPr>
        <w:rPr>
          <w:rFonts w:ascii="Arial" w:hAnsi="Arial" w:cs="Arial"/>
        </w:rPr>
      </w:pPr>
    </w:p>
    <w:p w14:paraId="188998FB" w14:textId="77777777" w:rsidR="00F11857" w:rsidRPr="00B6137C" w:rsidRDefault="00F11857" w:rsidP="00383D63">
      <w:pPr>
        <w:rPr>
          <w:rFonts w:ascii="Arial" w:hAnsi="Arial" w:cs="Arial"/>
        </w:rPr>
      </w:pPr>
    </w:p>
    <w:p w14:paraId="27CEE90C" w14:textId="380C96B7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de ferro-cimento</w:t>
      </w:r>
    </w:p>
    <w:p w14:paraId="47CF30C0" w14:textId="7573B1E6" w:rsidR="00383D63" w:rsidRPr="00B6137C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lastRenderedPageBreak/>
        <w:drawing>
          <wp:anchor distT="0" distB="0" distL="0" distR="0" simplePos="0" relativeHeight="251667456" behindDoc="0" locked="0" layoutInCell="1" allowOverlap="1" wp14:anchorId="7D2EF110" wp14:editId="7D6D9475">
            <wp:simplePos x="0" y="0"/>
            <wp:positionH relativeFrom="margin">
              <wp:posOffset>785283</wp:posOffset>
            </wp:positionH>
            <wp:positionV relativeFrom="page">
              <wp:posOffset>7428865</wp:posOffset>
            </wp:positionV>
            <wp:extent cx="3648710" cy="2426335"/>
            <wp:effectExtent l="0" t="0" r="8890" b="0"/>
            <wp:wrapNone/>
            <wp:docPr id="1341575621" name="image4.jpeg" descr="Cerca de metal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D63" w:rsidRPr="00B6137C">
        <w:rPr>
          <w:rFonts w:ascii="Arial" w:hAnsi="Arial" w:cs="Arial"/>
        </w:rPr>
        <w:t>Com formato circular, ferro e cimento na sua construção é semelhante aos de alvenaria, porém com custo menor de implantação.</w:t>
      </w:r>
    </w:p>
    <w:p w14:paraId="728E02D9" w14:textId="07CD9903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 </w:t>
      </w:r>
    </w:p>
    <w:p w14:paraId="107D1C34" w14:textId="19E5ABED" w:rsidR="00383D63" w:rsidRPr="00B6137C" w:rsidRDefault="00383D63" w:rsidP="00383D63">
      <w:pPr>
        <w:rPr>
          <w:rFonts w:ascii="Arial" w:hAnsi="Arial" w:cs="Arial"/>
        </w:rPr>
      </w:pPr>
    </w:p>
    <w:p w14:paraId="32E58CA8" w14:textId="564F7F28" w:rsidR="00383D63" w:rsidRPr="00B6137C" w:rsidRDefault="00383D63" w:rsidP="00383D63">
      <w:pPr>
        <w:rPr>
          <w:rFonts w:ascii="Arial" w:hAnsi="Arial" w:cs="Arial"/>
        </w:rPr>
      </w:pPr>
    </w:p>
    <w:p w14:paraId="3258309A" w14:textId="428AF154" w:rsidR="00383D63" w:rsidRPr="00B6137C" w:rsidRDefault="00383D63" w:rsidP="00383D63">
      <w:pPr>
        <w:rPr>
          <w:rFonts w:ascii="Arial" w:hAnsi="Arial" w:cs="Arial"/>
        </w:rPr>
      </w:pPr>
    </w:p>
    <w:p w14:paraId="78156EC8" w14:textId="77777777" w:rsidR="00383D63" w:rsidRPr="00B6137C" w:rsidRDefault="00383D63" w:rsidP="00383D63">
      <w:pPr>
        <w:rPr>
          <w:rFonts w:ascii="Arial" w:hAnsi="Arial" w:cs="Arial"/>
        </w:rPr>
      </w:pPr>
    </w:p>
    <w:p w14:paraId="03EBE1EB" w14:textId="77777777" w:rsidR="00383D63" w:rsidRPr="00B6137C" w:rsidRDefault="00383D63" w:rsidP="00383D63">
      <w:pPr>
        <w:rPr>
          <w:rFonts w:ascii="Arial" w:hAnsi="Arial" w:cs="Arial"/>
        </w:rPr>
      </w:pPr>
    </w:p>
    <w:p w14:paraId="4D103B83" w14:textId="77777777" w:rsidR="00383D63" w:rsidRPr="00B6137C" w:rsidRDefault="00383D63" w:rsidP="00383D63">
      <w:pPr>
        <w:rPr>
          <w:rFonts w:ascii="Arial" w:hAnsi="Arial" w:cs="Arial"/>
        </w:rPr>
      </w:pPr>
    </w:p>
    <w:p w14:paraId="4CB96D9D" w14:textId="77777777" w:rsidR="00F11857" w:rsidRDefault="00F11857" w:rsidP="00383D63">
      <w:pPr>
        <w:rPr>
          <w:rFonts w:ascii="Arial" w:hAnsi="Arial" w:cs="Arial"/>
        </w:rPr>
      </w:pPr>
    </w:p>
    <w:p w14:paraId="4BE93F14" w14:textId="6FE559F8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Reservatório escavado no solo</w:t>
      </w:r>
    </w:p>
    <w:p w14:paraId="4E25C53F" w14:textId="359232BA" w:rsidR="00383D63" w:rsidRPr="00B6137C" w:rsidRDefault="00383D63" w:rsidP="00383D63">
      <w:pPr>
        <w:rPr>
          <w:rFonts w:ascii="Arial" w:hAnsi="Arial" w:cs="Arial"/>
        </w:rPr>
      </w:pPr>
      <w:r w:rsidRPr="00B6137C">
        <w:rPr>
          <w:rFonts w:ascii="Arial" w:hAnsi="Arial" w:cs="Arial"/>
        </w:rPr>
        <w:t>Tipo mais comum em área rural, com formato circular ou retangular. Tem baixo custo de implementação e são construídos com máquinas escavadeiras, geralmente apresenta grande perda de volume por infiltração da água no solo.</w:t>
      </w:r>
    </w:p>
    <w:p w14:paraId="51DC8F15" w14:textId="44B0D34D" w:rsidR="00383D63" w:rsidRDefault="00F11857" w:rsidP="00383D63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69504" behindDoc="0" locked="0" layoutInCell="1" allowOverlap="1" wp14:anchorId="29149FC5" wp14:editId="5A16BD65">
            <wp:simplePos x="0" y="0"/>
            <wp:positionH relativeFrom="margin">
              <wp:posOffset>781896</wp:posOffset>
            </wp:positionH>
            <wp:positionV relativeFrom="paragraph">
              <wp:posOffset>4657</wp:posOffset>
            </wp:positionV>
            <wp:extent cx="3691467" cy="2525413"/>
            <wp:effectExtent l="0" t="0" r="4445" b="8255"/>
            <wp:wrapNone/>
            <wp:docPr id="13" name="image7.jpeg" descr="Homem andando na terra perto de água  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467" cy="2525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A053" w14:textId="77777777" w:rsidR="00F11857" w:rsidRDefault="00F11857" w:rsidP="00383D63">
      <w:pPr>
        <w:rPr>
          <w:rFonts w:ascii="Arial" w:hAnsi="Arial" w:cs="Arial"/>
        </w:rPr>
      </w:pPr>
    </w:p>
    <w:p w14:paraId="4D349E65" w14:textId="77777777" w:rsidR="00F11857" w:rsidRDefault="00F11857" w:rsidP="00383D63">
      <w:pPr>
        <w:rPr>
          <w:rFonts w:ascii="Arial" w:hAnsi="Arial" w:cs="Arial"/>
        </w:rPr>
      </w:pPr>
    </w:p>
    <w:p w14:paraId="73147F4F" w14:textId="77777777" w:rsidR="00F11857" w:rsidRDefault="00F11857" w:rsidP="00383D63">
      <w:pPr>
        <w:rPr>
          <w:rFonts w:ascii="Arial" w:hAnsi="Arial" w:cs="Arial"/>
        </w:rPr>
      </w:pPr>
    </w:p>
    <w:p w14:paraId="619D1B9C" w14:textId="77777777" w:rsidR="00F11857" w:rsidRDefault="00F11857" w:rsidP="00383D63">
      <w:pPr>
        <w:rPr>
          <w:rFonts w:ascii="Arial" w:hAnsi="Arial" w:cs="Arial"/>
        </w:rPr>
      </w:pPr>
    </w:p>
    <w:p w14:paraId="49A9CEB7" w14:textId="77777777" w:rsidR="00F11857" w:rsidRDefault="00F11857" w:rsidP="00383D63">
      <w:pPr>
        <w:rPr>
          <w:rFonts w:ascii="Arial" w:hAnsi="Arial" w:cs="Arial"/>
        </w:rPr>
      </w:pPr>
    </w:p>
    <w:p w14:paraId="21EECD12" w14:textId="77777777" w:rsidR="00F11857" w:rsidRDefault="00F11857" w:rsidP="00383D63">
      <w:pPr>
        <w:rPr>
          <w:rFonts w:ascii="Arial" w:hAnsi="Arial" w:cs="Arial"/>
        </w:rPr>
      </w:pPr>
    </w:p>
    <w:p w14:paraId="1E4266E3" w14:textId="77777777" w:rsidR="00F11857" w:rsidRDefault="00F11857" w:rsidP="00383D63">
      <w:pPr>
        <w:rPr>
          <w:rFonts w:ascii="Arial" w:hAnsi="Arial" w:cs="Arial"/>
        </w:rPr>
      </w:pPr>
    </w:p>
    <w:p w14:paraId="4B9B4208" w14:textId="77777777" w:rsidR="00F11857" w:rsidRPr="00B6137C" w:rsidRDefault="00F11857" w:rsidP="00383D63">
      <w:pPr>
        <w:rPr>
          <w:rFonts w:ascii="Arial" w:hAnsi="Arial" w:cs="Arial"/>
        </w:rPr>
      </w:pPr>
    </w:p>
    <w:p w14:paraId="1569F6D1" w14:textId="07CB10E5" w:rsidR="00383D63" w:rsidRPr="00B6137C" w:rsidRDefault="00383D63" w:rsidP="00383D63">
      <w:pPr>
        <w:rPr>
          <w:rFonts w:ascii="Arial" w:hAnsi="Arial" w:cs="Arial"/>
          <w:b/>
          <w:bCs/>
        </w:rPr>
      </w:pPr>
      <w:r w:rsidRPr="00B6137C">
        <w:rPr>
          <w:rFonts w:ascii="Arial" w:hAnsi="Arial" w:cs="Arial"/>
          <w:b/>
          <w:bCs/>
        </w:rPr>
        <w:t>Impermeabilizado com lona</w:t>
      </w:r>
    </w:p>
    <w:p w14:paraId="06BF31F8" w14:textId="0A265372" w:rsidR="00A90A27" w:rsidRDefault="00383D63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>Técnica de construção semelhante ao escavado no chão, mas revestido com lona para evitar a infiltração da água no solo, tem baixo custo de implementação, mas por conta da exposição solar tem pouca durabilidade.</w:t>
      </w:r>
    </w:p>
    <w:p w14:paraId="10FD9047" w14:textId="33AD2842" w:rsidR="00F11857" w:rsidRPr="00B6137C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  <w:noProof/>
        </w:rPr>
        <w:drawing>
          <wp:anchor distT="0" distB="0" distL="0" distR="0" simplePos="0" relativeHeight="251671552" behindDoc="0" locked="0" layoutInCell="1" allowOverlap="1" wp14:anchorId="1F75B012" wp14:editId="14EE38C8">
            <wp:simplePos x="0" y="0"/>
            <wp:positionH relativeFrom="margin">
              <wp:align>center</wp:align>
            </wp:positionH>
            <wp:positionV relativeFrom="page">
              <wp:posOffset>5931958</wp:posOffset>
            </wp:positionV>
            <wp:extent cx="4219575" cy="2781297"/>
            <wp:effectExtent l="0" t="0" r="0" b="635"/>
            <wp:wrapNone/>
            <wp:docPr id="11" name="image6.jpeg" descr="Uma imagem contendo grama, ao ar livre, água, cam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1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EC966" w14:textId="24823EBA" w:rsidR="00812F5E" w:rsidRPr="00B6137C" w:rsidRDefault="00812F5E" w:rsidP="000115AD">
      <w:pPr>
        <w:rPr>
          <w:rFonts w:ascii="Arial" w:hAnsi="Arial" w:cs="Arial"/>
        </w:rPr>
      </w:pPr>
    </w:p>
    <w:p w14:paraId="70B1B266" w14:textId="4F045A8F" w:rsidR="00383D63" w:rsidRPr="00B6137C" w:rsidRDefault="00383D63" w:rsidP="000115AD">
      <w:pPr>
        <w:rPr>
          <w:rFonts w:ascii="Arial" w:hAnsi="Arial" w:cs="Arial"/>
        </w:rPr>
      </w:pPr>
    </w:p>
    <w:p w14:paraId="0F9A452A" w14:textId="77777777" w:rsidR="00383D63" w:rsidRPr="00B6137C" w:rsidRDefault="00383D63" w:rsidP="000115AD">
      <w:pPr>
        <w:rPr>
          <w:rFonts w:ascii="Arial" w:hAnsi="Arial" w:cs="Arial"/>
        </w:rPr>
      </w:pPr>
    </w:p>
    <w:p w14:paraId="642A8194" w14:textId="68A8952C" w:rsidR="00383D63" w:rsidRPr="00B6137C" w:rsidRDefault="00383D63" w:rsidP="000115AD">
      <w:pPr>
        <w:rPr>
          <w:rFonts w:ascii="Arial" w:hAnsi="Arial" w:cs="Arial"/>
        </w:rPr>
      </w:pPr>
    </w:p>
    <w:p w14:paraId="0D87A0A2" w14:textId="77777777" w:rsidR="00383D63" w:rsidRPr="00B6137C" w:rsidRDefault="00383D63" w:rsidP="000115AD">
      <w:pPr>
        <w:rPr>
          <w:rFonts w:ascii="Arial" w:hAnsi="Arial" w:cs="Arial"/>
        </w:rPr>
      </w:pPr>
    </w:p>
    <w:p w14:paraId="7E0589E1" w14:textId="44CEFC34" w:rsidR="00383D63" w:rsidRPr="00B6137C" w:rsidRDefault="00383D63" w:rsidP="000115AD">
      <w:pPr>
        <w:rPr>
          <w:rFonts w:ascii="Arial" w:hAnsi="Arial" w:cs="Arial"/>
        </w:rPr>
      </w:pPr>
    </w:p>
    <w:p w14:paraId="129B694A" w14:textId="77777777" w:rsidR="00383D63" w:rsidRPr="00B6137C" w:rsidRDefault="00383D63" w:rsidP="000115AD">
      <w:pPr>
        <w:rPr>
          <w:rFonts w:ascii="Arial" w:hAnsi="Arial" w:cs="Arial"/>
        </w:rPr>
      </w:pPr>
    </w:p>
    <w:p w14:paraId="2B90797D" w14:textId="77777777" w:rsidR="00812F5E" w:rsidRPr="00B6137C" w:rsidRDefault="00812F5E" w:rsidP="000115AD">
      <w:pPr>
        <w:rPr>
          <w:rFonts w:ascii="Arial" w:hAnsi="Arial" w:cs="Arial"/>
        </w:rPr>
      </w:pPr>
    </w:p>
    <w:p w14:paraId="75B740DA" w14:textId="77777777" w:rsidR="00F11857" w:rsidRDefault="00F11857" w:rsidP="000115AD">
      <w:pPr>
        <w:rPr>
          <w:rFonts w:ascii="Arial" w:hAnsi="Arial" w:cs="Arial"/>
        </w:rPr>
      </w:pPr>
    </w:p>
    <w:p w14:paraId="63BC5D48" w14:textId="25A106C9" w:rsidR="00980BAA" w:rsidRPr="004D43DF" w:rsidRDefault="00980BAA" w:rsidP="004D43D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8360254"/>
      <w:r w:rsidRPr="004D43DF">
        <w:rPr>
          <w:rFonts w:ascii="Arial" w:hAnsi="Arial" w:cs="Arial"/>
          <w:b/>
          <w:bCs/>
          <w:color w:val="auto"/>
          <w:sz w:val="28"/>
          <w:szCs w:val="28"/>
        </w:rPr>
        <w:t>Necessidade de Monitoramento</w:t>
      </w:r>
      <w:bookmarkEnd w:id="2"/>
    </w:p>
    <w:p w14:paraId="0BC934A7" w14:textId="77777777" w:rsidR="00F11857" w:rsidRPr="00B6137C" w:rsidRDefault="00F11857" w:rsidP="00F11857">
      <w:pPr>
        <w:rPr>
          <w:rFonts w:ascii="Arial" w:hAnsi="Arial" w:cs="Arial"/>
        </w:rPr>
      </w:pPr>
      <w:r w:rsidRPr="00B6137C">
        <w:rPr>
          <w:rFonts w:ascii="Arial" w:hAnsi="Arial" w:cs="Arial"/>
        </w:rPr>
        <w:t>Uma das áreas que mais utilizam esse meio de preservação para a água é o setor agrícola, dado que 70% de toda água doce disponível no mundo é direcionada para esse ramo¹, principalmente para a irrigação de plantações, a utilização de reservatórios se torna extremamente necessário.</w:t>
      </w:r>
    </w:p>
    <w:p w14:paraId="40F5AD6E" w14:textId="3015579F" w:rsidR="00F11857" w:rsidRDefault="00F11857" w:rsidP="00F11857">
      <w:pPr>
        <w:rPr>
          <w:rFonts w:ascii="Arial" w:hAnsi="Arial" w:cs="Arial"/>
        </w:rPr>
      </w:pPr>
      <w:r>
        <w:rPr>
          <w:rFonts w:ascii="Arial" w:hAnsi="Arial" w:cs="Arial"/>
        </w:rPr>
        <w:t>Dado a importância da utilização de reservatórios para a irrigação,</w:t>
      </w:r>
      <w:r w:rsidRPr="00B613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B6137C">
        <w:rPr>
          <w:rFonts w:ascii="Arial" w:hAnsi="Arial" w:cs="Arial"/>
        </w:rPr>
        <w:t>utro fator importante a ser citado é</w:t>
      </w:r>
      <w:r w:rsidR="003D3DAE">
        <w:rPr>
          <w:rFonts w:ascii="Arial" w:hAnsi="Arial" w:cs="Arial"/>
        </w:rPr>
        <w:t xml:space="preserve"> que apenas a utilização dos reservatórios não garante a devida diminuição do risco </w:t>
      </w:r>
      <w:r w:rsidR="00B57DF7">
        <w:rPr>
          <w:rFonts w:ascii="Arial" w:hAnsi="Arial" w:cs="Arial"/>
        </w:rPr>
        <w:t xml:space="preserve">de perdas na colheita por conta da necessidade de água e irrigação devida. Existem fatores que influenciam a perda de plantações como por exemplo a seca. Estudos mostram que </w:t>
      </w:r>
      <w:r w:rsidR="00B57DF7" w:rsidRPr="00B57DF7">
        <w:rPr>
          <w:rFonts w:ascii="Arial" w:hAnsi="Arial" w:cs="Arial"/>
        </w:rPr>
        <w:t>Califórnia, a seca de 2021 resultou em uma perda de cerca de US$ 1,7 bilhão na economia agrícola e a paralisação de 395 mil acres de terra cultivável, mesmo com o uso de fontes alternativas de água, como o esgotamento de aquíferos subterrâneos. As principais culturas afetadas foram arroz, algodão e grãos​</w:t>
      </w:r>
      <w:r w:rsidR="00980BAA">
        <w:rPr>
          <w:rFonts w:ascii="Arial" w:hAnsi="Arial" w:cs="Arial"/>
        </w:rPr>
        <w:t>².</w:t>
      </w:r>
      <w:r w:rsidR="00506329">
        <w:rPr>
          <w:rFonts w:ascii="Arial" w:hAnsi="Arial" w:cs="Arial"/>
        </w:rPr>
        <w:t xml:space="preserve"> Por conta das secas repentinas e mudanças climáticas, os reservatórios acabam tendo uma diminuição significativa e os produtores rurais acabam ficando à mercê da reação a esses acontecimentos ao invés de um planejamento adequado.</w:t>
      </w:r>
    </w:p>
    <w:p w14:paraId="25253B89" w14:textId="0983F47F" w:rsidR="00506329" w:rsidRDefault="00506329" w:rsidP="00F11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Por esse motivo, torna-se necessário um monitoramento adequado para que seja </w:t>
      </w:r>
      <w:proofErr w:type="gramStart"/>
      <w:r>
        <w:rPr>
          <w:rFonts w:ascii="Arial" w:hAnsi="Arial" w:cs="Arial"/>
        </w:rPr>
        <w:t>feito</w:t>
      </w:r>
      <w:proofErr w:type="gramEnd"/>
      <w:r>
        <w:rPr>
          <w:rFonts w:ascii="Arial" w:hAnsi="Arial" w:cs="Arial"/>
        </w:rPr>
        <w:t xml:space="preserve"> um planejamento devido e o racionamento e reposição da água para que os níveis de produção continuem o mesmo e não haja maiores perdas econômicas.</w:t>
      </w:r>
    </w:p>
    <w:p w14:paraId="585BF9EB" w14:textId="35F76DA3" w:rsidR="00947623" w:rsidRDefault="00F11857" w:rsidP="000115AD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O sistema de monitoramento contínuo do nível de água em reservatórios agrícolas com o sensor </w:t>
      </w:r>
      <w:r w:rsidR="003D3DAE">
        <w:rPr>
          <w:rFonts w:ascii="Arial" w:hAnsi="Arial" w:cs="Arial"/>
        </w:rPr>
        <w:t>de profundidade</w:t>
      </w:r>
      <w:r w:rsidRPr="00B6137C">
        <w:rPr>
          <w:rFonts w:ascii="Arial" w:hAnsi="Arial" w:cs="Arial"/>
        </w:rPr>
        <w:t xml:space="preserve"> ajuda para que não haja esses tipos de problemas. Com a monitoração, o tratamento pode ser realizado para garantir que a água armazenada atenda </w:t>
      </w:r>
      <w:r w:rsidR="00506329">
        <w:rPr>
          <w:rFonts w:ascii="Arial" w:hAnsi="Arial" w:cs="Arial"/>
        </w:rPr>
        <w:t>às necessidades de irrigação</w:t>
      </w:r>
      <w:r w:rsidRPr="00B6137C">
        <w:rPr>
          <w:rFonts w:ascii="Arial" w:hAnsi="Arial" w:cs="Arial"/>
        </w:rPr>
        <w:t>. Quando a emergências, como desastres naturais ou interrupções no abastecimento regular da água</w:t>
      </w:r>
      <w:r w:rsidR="00506329">
        <w:rPr>
          <w:rFonts w:ascii="Arial" w:hAnsi="Arial" w:cs="Arial"/>
        </w:rPr>
        <w:t xml:space="preserve"> ocorrerem, os produtores agrícolas poderão tomar uma medida adequada para que o seu desempenho não seja reduzido</w:t>
      </w:r>
      <w:r w:rsidR="00947623">
        <w:rPr>
          <w:rFonts w:ascii="Arial" w:hAnsi="Arial" w:cs="Arial"/>
        </w:rPr>
        <w:t>.</w:t>
      </w:r>
    </w:p>
    <w:p w14:paraId="2BDBDCA7" w14:textId="2176AD26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78360255"/>
      <w:r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Objetivo</w:t>
      </w:r>
      <w:bookmarkEnd w:id="3"/>
    </w:p>
    <w:p w14:paraId="702C7D7E" w14:textId="72B9932C" w:rsidR="00AC3CCF" w:rsidRPr="00B6137C" w:rsidRDefault="00947623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Dado a necessidade de um acompanhamento efetivo dos níveis de água nos reservatórios, o objetivo da Hydro Flow System é implementar um sistema web de monitoramento, criando uma plataforma dinâmica e especializada que trará informações atualizadas sobre </w:t>
      </w:r>
      <w:r w:rsidR="00B50B22">
        <w:rPr>
          <w:rFonts w:ascii="Arial" w:hAnsi="Arial" w:cs="Arial"/>
        </w:rPr>
        <w:t>o nível da água através da implementação de um sensor de proximidade que será instalado nos reservatórios das empresas agrícolas, disponibilizando esses dados de forma compreensiva na plataforma para a tomada de decisões, consequentemente evitando perdas nas produções.</w:t>
      </w:r>
    </w:p>
    <w:p w14:paraId="75984201" w14:textId="72B9932C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4" w:name="_Toc178360256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Justificativa</w:t>
      </w:r>
      <w:bookmarkEnd w:id="4"/>
    </w:p>
    <w:p w14:paraId="5B08DCBF" w14:textId="575D7C3C" w:rsidR="00AC3CCF" w:rsidRPr="00B6137C" w:rsidRDefault="00A24ADE" w:rsidP="000115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benefício de um sistema de monitoramento aumenta drasticamente o nível de produção. Com a utilização do nosso sistema é possível </w:t>
      </w:r>
      <w:r w:rsidRPr="007C6D70">
        <w:rPr>
          <w:rFonts w:ascii="Arial" w:hAnsi="Arial" w:cs="Arial"/>
          <w:u w:val="single"/>
        </w:rPr>
        <w:t>elevar os níveis de produção em até 50%</w:t>
      </w:r>
      <w:r w:rsidR="00C26814">
        <w:rPr>
          <w:rFonts w:ascii="Arial" w:hAnsi="Arial" w:cs="Arial"/>
          <w:u w:val="single"/>
        </w:rPr>
        <w:t>³</w:t>
      </w:r>
      <w:r>
        <w:rPr>
          <w:rFonts w:ascii="Arial" w:hAnsi="Arial" w:cs="Arial"/>
        </w:rPr>
        <w:t xml:space="preserve">, aplicando devidamente um planejamento e utilizando a água de maneira adequada. Para as companhias agrícolas que não possuem um sistema de irrigação </w:t>
      </w:r>
      <w:r w:rsidR="007C6D70">
        <w:rPr>
          <w:rFonts w:ascii="Arial" w:hAnsi="Arial" w:cs="Arial"/>
        </w:rPr>
        <w:t xml:space="preserve">e um reservatório de água, mas utilizam meios naturais de irrigação, a utilização do nosso sistema junto com uma implementação do reservatório com a irrigação, pode-se notar um </w:t>
      </w:r>
      <w:r w:rsidR="007C6D70" w:rsidRPr="007C6D70">
        <w:rPr>
          <w:rFonts w:ascii="Arial" w:hAnsi="Arial" w:cs="Arial"/>
          <w:u w:val="single"/>
        </w:rPr>
        <w:t>aumento de até 250% na produção</w:t>
      </w:r>
      <w:r w:rsidR="007C6D70">
        <w:rPr>
          <w:rFonts w:ascii="Arial" w:hAnsi="Arial" w:cs="Arial"/>
        </w:rPr>
        <w:t>.</w:t>
      </w:r>
    </w:p>
    <w:p w14:paraId="616AEBC7" w14:textId="72C9D644" w:rsidR="000115AD" w:rsidRPr="004D43DF" w:rsidRDefault="000115AD" w:rsidP="004D43DF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5" w:name="_Toc178360257"/>
      <w:r w:rsidRPr="004D43DF">
        <w:rPr>
          <w:rFonts w:ascii="Arial" w:hAnsi="Arial" w:cs="Arial"/>
          <w:b/>
          <w:bCs/>
          <w:color w:val="auto"/>
          <w:sz w:val="32"/>
          <w:szCs w:val="32"/>
        </w:rPr>
        <w:t>Escopo</w:t>
      </w:r>
      <w:bookmarkEnd w:id="5"/>
    </w:p>
    <w:p w14:paraId="3CCC3E8B" w14:textId="2F956151" w:rsidR="000115AD" w:rsidRDefault="00B50B22" w:rsidP="000115AD">
      <w:pPr>
        <w:rPr>
          <w:rFonts w:ascii="Arial" w:hAnsi="Arial" w:cs="Arial"/>
        </w:rPr>
      </w:pPr>
      <w:r>
        <w:rPr>
          <w:rFonts w:ascii="Arial" w:hAnsi="Arial" w:cs="Arial"/>
        </w:rPr>
        <w:t>Através da utilização do nosso sistema de monitoramento,</w:t>
      </w:r>
    </w:p>
    <w:p w14:paraId="503DFCFE" w14:textId="59487C17" w:rsidR="00C650F5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>O projeto (NOME DO PROJETO) consiste em um software web de coleta, armazenamento e apresentação de dados, captados pelo sensor ultrassônico HC-SR04 para facilitar a interpretação de dados do fluxo de água em reservatório utilizados para irrigação agrícola e auxiliar na tomada de decisões.</w:t>
      </w:r>
    </w:p>
    <w:p w14:paraId="16FD4709" w14:textId="7D13AC4B" w:rsid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6" w:name="_Toc178360258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Requisitos</w:t>
      </w:r>
      <w:bookmarkEnd w:id="6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26FD624D" w14:textId="02D8F6A0" w:rsidR="0076063C" w:rsidRPr="0076063C" w:rsidRDefault="0076063C" w:rsidP="00293B36">
      <w:pPr>
        <w:rPr>
          <w:rFonts w:ascii="Arial" w:hAnsi="Arial" w:cs="Arial"/>
        </w:rPr>
      </w:pPr>
      <w:r>
        <w:rPr>
          <w:rFonts w:ascii="Arial" w:hAnsi="Arial" w:cs="Arial"/>
        </w:rPr>
        <w:t>(Print do Backlog).</w:t>
      </w:r>
    </w:p>
    <w:p w14:paraId="520333B7" w14:textId="32DC0577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Ferramenta de gestão de projeto:</w:t>
      </w:r>
    </w:p>
    <w:p w14:paraId="2F49AECB" w14:textId="126AB300" w:rsidR="00511C48" w:rsidRDefault="00C650F5" w:rsidP="00293B36">
      <w:pPr>
        <w:rPr>
          <w:rFonts w:ascii="Arial" w:hAnsi="Arial" w:cs="Arial"/>
          <w:noProof/>
        </w:rPr>
      </w:pPr>
      <w:r w:rsidRPr="003F068A">
        <w:rPr>
          <w:rFonts w:ascii="Arial" w:hAnsi="Arial" w:cs="Arial"/>
          <w:noProof/>
        </w:rPr>
        <w:t>A ferramenta de gestão escolhida para a organização desse projeto foi o Trello.</w:t>
      </w:r>
    </w:p>
    <w:p w14:paraId="5ECDA2D4" w14:textId="2261AF2A" w:rsidR="00E009CF" w:rsidRDefault="00511C48" w:rsidP="00293B36">
      <w:p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0A8A359B" wp14:editId="18899F8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105400" cy="3930510"/>
            <wp:effectExtent l="0" t="0" r="0" b="0"/>
            <wp:wrapNone/>
            <wp:docPr id="20875308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30869" name="Imagem 1" descr="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AC404" w14:textId="7DFB30FF" w:rsidR="00511C48" w:rsidRDefault="00511C48" w:rsidP="00293B36">
      <w:pPr>
        <w:rPr>
          <w:rFonts w:ascii="Arial" w:hAnsi="Arial" w:cs="Arial"/>
          <w:noProof/>
        </w:rPr>
      </w:pPr>
    </w:p>
    <w:p w14:paraId="55BBF708" w14:textId="6B0B1608" w:rsidR="00511C48" w:rsidRDefault="00511C48" w:rsidP="00293B36">
      <w:pPr>
        <w:rPr>
          <w:rFonts w:ascii="Arial" w:hAnsi="Arial" w:cs="Arial"/>
          <w:noProof/>
        </w:rPr>
      </w:pPr>
    </w:p>
    <w:p w14:paraId="639CE053" w14:textId="77777777" w:rsidR="00511C48" w:rsidRDefault="00511C48" w:rsidP="00293B36">
      <w:pPr>
        <w:rPr>
          <w:rFonts w:ascii="Arial" w:hAnsi="Arial" w:cs="Arial"/>
          <w:noProof/>
        </w:rPr>
      </w:pPr>
    </w:p>
    <w:p w14:paraId="086F9D54" w14:textId="77777777" w:rsidR="00511C48" w:rsidRDefault="00511C48" w:rsidP="00293B36">
      <w:pPr>
        <w:rPr>
          <w:rFonts w:ascii="Arial" w:hAnsi="Arial" w:cs="Arial"/>
          <w:noProof/>
        </w:rPr>
      </w:pPr>
    </w:p>
    <w:p w14:paraId="104FF877" w14:textId="77777777" w:rsidR="00511C48" w:rsidRDefault="00511C48" w:rsidP="00293B36">
      <w:pPr>
        <w:rPr>
          <w:rFonts w:ascii="Arial" w:hAnsi="Arial" w:cs="Arial"/>
          <w:noProof/>
        </w:rPr>
      </w:pPr>
    </w:p>
    <w:p w14:paraId="5F2E6777" w14:textId="77777777" w:rsidR="00511C48" w:rsidRDefault="00511C48" w:rsidP="00293B36">
      <w:pPr>
        <w:rPr>
          <w:rFonts w:ascii="Arial" w:hAnsi="Arial" w:cs="Arial"/>
          <w:noProof/>
        </w:rPr>
      </w:pPr>
    </w:p>
    <w:p w14:paraId="5DC7E6BF" w14:textId="77777777" w:rsidR="00511C48" w:rsidRDefault="00511C48" w:rsidP="00293B36">
      <w:pPr>
        <w:rPr>
          <w:rFonts w:ascii="Arial" w:hAnsi="Arial" w:cs="Arial"/>
          <w:noProof/>
        </w:rPr>
      </w:pPr>
    </w:p>
    <w:p w14:paraId="5ED503A3" w14:textId="77777777" w:rsidR="00511C48" w:rsidRDefault="00511C48" w:rsidP="00293B36">
      <w:pPr>
        <w:rPr>
          <w:rFonts w:ascii="Arial" w:hAnsi="Arial" w:cs="Arial"/>
          <w:noProof/>
        </w:rPr>
      </w:pPr>
    </w:p>
    <w:p w14:paraId="796884EA" w14:textId="77777777" w:rsidR="00511C48" w:rsidRDefault="00511C48" w:rsidP="00293B36">
      <w:pPr>
        <w:rPr>
          <w:rFonts w:ascii="Arial" w:hAnsi="Arial" w:cs="Arial"/>
          <w:noProof/>
        </w:rPr>
      </w:pPr>
    </w:p>
    <w:p w14:paraId="292D337D" w14:textId="77777777" w:rsidR="00511C48" w:rsidRDefault="00511C48" w:rsidP="00293B36">
      <w:pPr>
        <w:rPr>
          <w:rFonts w:ascii="Arial" w:hAnsi="Arial" w:cs="Arial"/>
          <w:noProof/>
        </w:rPr>
      </w:pPr>
    </w:p>
    <w:p w14:paraId="62E356AD" w14:textId="1CFAACA0" w:rsidR="00511C48" w:rsidRDefault="00511C48" w:rsidP="00293B36">
      <w:pPr>
        <w:rPr>
          <w:rFonts w:ascii="Arial" w:hAnsi="Arial" w:cs="Arial"/>
          <w:noProof/>
        </w:rPr>
      </w:pPr>
    </w:p>
    <w:p w14:paraId="45752623" w14:textId="2EEC9E7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19EE2340" w14:textId="6B3BA5D5" w:rsidR="00C650F5" w:rsidRPr="00C650F5" w:rsidRDefault="00C650F5" w:rsidP="00293B36">
      <w:pPr>
        <w:rPr>
          <w:rFonts w:ascii="Arial" w:hAnsi="Arial" w:cs="Arial"/>
          <w:b/>
          <w:bCs/>
        </w:rPr>
      </w:pPr>
      <w:r w:rsidRPr="00C650F5">
        <w:rPr>
          <w:rFonts w:ascii="Arial" w:hAnsi="Arial" w:cs="Arial"/>
          <w:b/>
          <w:bCs/>
        </w:rPr>
        <w:t>Sistema de Versionamento:</w:t>
      </w:r>
    </w:p>
    <w:p w14:paraId="2A8A0A77" w14:textId="61932F1A" w:rsidR="00C650F5" w:rsidRDefault="00C650F5" w:rsidP="00293B3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To</w:t>
      </w:r>
      <w:r w:rsidRPr="003F068A">
        <w:rPr>
          <w:rFonts w:ascii="Arial" w:hAnsi="Arial" w:cs="Arial"/>
          <w:noProof/>
        </w:rPr>
        <w:t>das as informações foram devidamente exportas para organização do projeto no GitHub.</w:t>
      </w:r>
    </w:p>
    <w:p w14:paraId="1B25DC36" w14:textId="74839E6F" w:rsidR="00E009CF" w:rsidRDefault="00E009CF" w:rsidP="00293B36">
      <w:p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drawing>
          <wp:inline distT="0" distB="0" distL="0" distR="0" wp14:anchorId="7861F7BD" wp14:editId="3355851B">
            <wp:extent cx="5400040" cy="2685415"/>
            <wp:effectExtent l="0" t="0" r="0" b="635"/>
            <wp:docPr id="197675093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50932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A3F4" w14:textId="63591CFD" w:rsidR="00C650F5" w:rsidRDefault="00C650F5" w:rsidP="00293B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(Print do </w:t>
      </w:r>
      <w:r w:rsidR="00E009CF">
        <w:rPr>
          <w:rFonts w:ascii="Arial" w:hAnsi="Arial" w:cs="Arial"/>
        </w:rPr>
        <w:t>dia 27/09/2024</w:t>
      </w:r>
      <w:r>
        <w:rPr>
          <w:rFonts w:ascii="Arial" w:hAnsi="Arial" w:cs="Arial"/>
        </w:rPr>
        <w:t>).</w:t>
      </w:r>
    </w:p>
    <w:p w14:paraId="2C6C2662" w14:textId="4AF557C6" w:rsidR="00293B36" w:rsidRP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  </w:t>
      </w:r>
    </w:p>
    <w:p w14:paraId="29462C96" w14:textId="5AAFA9D0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7" w:name="_Toc178360259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Premissas</w:t>
      </w:r>
      <w:bookmarkEnd w:id="7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506B3CE8" w14:textId="3DBA1207" w:rsidR="00E009CF" w:rsidRDefault="00E009CF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 instalação de qualquer tipo de suporte para o sensor que irá fornecer os dados ficará por responsabilidade da organização que utilizará os serviços oferecidos.</w:t>
      </w:r>
    </w:p>
    <w:p w14:paraId="3F662547" w14:textId="739C5B66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Rede elétrica para o funcionamento dos sensores, com acesso a tomadas 110v ou 220v, para alimentação do servidor e sensores via conexão USB com os servidores.</w:t>
      </w:r>
    </w:p>
    <w:p w14:paraId="384CEAB8" w14:textId="08978345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lastRenderedPageBreak/>
        <w:t xml:space="preserve">Servidor dedicado para o armazenamento dos dados, com, no mínimo, 8Gb de memória RAM, e armazenamento de 256Gb, processador </w:t>
      </w:r>
      <w:proofErr w:type="spellStart"/>
      <w:r w:rsidRPr="00293B36">
        <w:rPr>
          <w:rFonts w:ascii="Arial" w:hAnsi="Arial" w:cs="Arial"/>
        </w:rPr>
        <w:t>quad</w:t>
      </w:r>
      <w:proofErr w:type="spellEnd"/>
      <w:r w:rsidRPr="00293B36">
        <w:rPr>
          <w:rFonts w:ascii="Arial" w:hAnsi="Arial" w:cs="Arial"/>
        </w:rPr>
        <w:t>-core de 2,5GHz.</w:t>
      </w:r>
    </w:p>
    <w:p w14:paraId="089A2891" w14:textId="4AD6250A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Manutenção regular do reservatório deverá ser realizada pelo cliente.</w:t>
      </w:r>
    </w:p>
    <w:p w14:paraId="79749F1E" w14:textId="13673491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Funcionários devem dominar o mínimo de informática (Utilização de Sistema Operacional e de navegador web).</w:t>
      </w:r>
    </w:p>
    <w:p w14:paraId="1C571DF1" w14:textId="2D999CAE" w:rsidR="00293B36" w:rsidRPr="00293B36" w:rsidRDefault="00293B36" w:rsidP="00293B3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O reservatório de água deve apresentar condições mínimas de estrutura</w:t>
      </w:r>
      <w:r w:rsidR="00E009CF">
        <w:rPr>
          <w:rFonts w:ascii="Arial" w:hAnsi="Arial" w:cs="Arial"/>
        </w:rPr>
        <w:t>.</w:t>
      </w:r>
    </w:p>
    <w:p w14:paraId="550F2A04" w14:textId="7F9DB198" w:rsidR="00C5045E" w:rsidRDefault="00293B36" w:rsidP="00C5045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93B36">
        <w:rPr>
          <w:rFonts w:ascii="Arial" w:hAnsi="Arial" w:cs="Arial"/>
        </w:rPr>
        <w:t>Dimensionamento correto das tubulações de ar em reservatórios de água (de acordo com a capacidade e tipo do reservatório)</w:t>
      </w:r>
      <w:r w:rsidR="00C5045E">
        <w:rPr>
          <w:rFonts w:ascii="Arial" w:hAnsi="Arial" w:cs="Arial"/>
        </w:rPr>
        <w:t>.</w:t>
      </w:r>
    </w:p>
    <w:p w14:paraId="73A4CAAB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1920FF3C" w14:textId="542033AD" w:rsidR="00293B36" w:rsidRPr="00293B36" w:rsidRDefault="00293B36" w:rsidP="00293B36">
      <w:pPr>
        <w:rPr>
          <w:rFonts w:ascii="Arial" w:hAnsi="Arial" w:cs="Arial"/>
          <w:b/>
          <w:bCs/>
          <w:sz w:val="28"/>
          <w:szCs w:val="28"/>
        </w:rPr>
      </w:pPr>
      <w:bookmarkStart w:id="8" w:name="_Toc178360260"/>
      <w:r w:rsidRPr="004D43DF">
        <w:rPr>
          <w:rStyle w:val="Ttulo2Char"/>
          <w:rFonts w:ascii="Arial" w:hAnsi="Arial" w:cs="Arial"/>
          <w:b/>
          <w:bCs/>
          <w:color w:val="auto"/>
          <w:sz w:val="28"/>
          <w:szCs w:val="28"/>
        </w:rPr>
        <w:t>Restrições</w:t>
      </w:r>
      <w:bookmarkEnd w:id="8"/>
      <w:r w:rsidRPr="00293B36">
        <w:rPr>
          <w:rFonts w:ascii="Arial" w:hAnsi="Arial" w:cs="Arial"/>
          <w:b/>
          <w:bCs/>
          <w:sz w:val="28"/>
          <w:szCs w:val="28"/>
        </w:rPr>
        <w:t>:</w:t>
      </w:r>
    </w:p>
    <w:p w14:paraId="4FDF69A3" w14:textId="791C9B4B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conserto pelo mau cuidado dos sensores;</w:t>
      </w:r>
    </w:p>
    <w:p w14:paraId="4B34DC53" w14:textId="54B4D91D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treinamento técnico além de informações da utilização do sistema.</w:t>
      </w:r>
    </w:p>
    <w:p w14:paraId="6E7A9732" w14:textId="1FBCB235" w:rsidR="00E009CF" w:rsidRP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  <w:noProof/>
        </w:rPr>
      </w:pPr>
      <w:r w:rsidRPr="00E009CF">
        <w:rPr>
          <w:rFonts w:ascii="Arial" w:hAnsi="Arial" w:cs="Arial"/>
          <w:noProof/>
        </w:rPr>
        <w:t>Não haverá nenhuma automatização dos processos da organização agrícola.</w:t>
      </w:r>
    </w:p>
    <w:p w14:paraId="0CD113BE" w14:textId="4696B693" w:rsidR="00E009CF" w:rsidRDefault="00E009CF" w:rsidP="00E009C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009CF">
        <w:rPr>
          <w:rFonts w:ascii="Arial" w:hAnsi="Arial" w:cs="Arial"/>
          <w:noProof/>
        </w:rPr>
        <w:t>Somente os níveis de água no reservatório de irrigação será monitorado.</w:t>
      </w:r>
    </w:p>
    <w:p w14:paraId="38A1B736" w14:textId="77777777" w:rsidR="00E009CF" w:rsidRPr="00E009CF" w:rsidRDefault="00E009CF" w:rsidP="00E009CF">
      <w:pPr>
        <w:pStyle w:val="PargrafodaLista"/>
        <w:rPr>
          <w:rFonts w:ascii="Arial" w:hAnsi="Arial" w:cs="Arial"/>
        </w:rPr>
      </w:pPr>
    </w:p>
    <w:p w14:paraId="770D4369" w14:textId="4708AB77" w:rsidR="00293B36" w:rsidRPr="00293B36" w:rsidRDefault="00293B36" w:rsidP="00293B36">
      <w:pPr>
        <w:rPr>
          <w:rFonts w:ascii="Arial" w:hAnsi="Arial" w:cs="Arial"/>
          <w:b/>
          <w:bCs/>
        </w:rPr>
      </w:pPr>
      <w:r w:rsidRPr="00293B36">
        <w:rPr>
          <w:rFonts w:ascii="Arial" w:hAnsi="Arial" w:cs="Arial"/>
          <w:b/>
          <w:bCs/>
        </w:rPr>
        <w:t xml:space="preserve">Descrição do projeto Visão geral:  </w:t>
      </w:r>
    </w:p>
    <w:p w14:paraId="7A9220CC" w14:textId="6CA9BEC6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</w:rPr>
        <w:t xml:space="preserve">Nosso projeto tem como objetivo desenvolver um sistema de monitoramento contínuo para o nível de água em reservatórios agrícolas, utilizando o sensor ultrassônico HC-SR04. A proposta visa solucionar problemas como o desperdício de água, falta de controle preciso e altos custos operacionais na agricultura. Ao automatizar o monitoramento dos níveis de água, pretendemos melhorar a eficiência no uso dos recursos hídricos, reduzir custos e promover a sustentabilidade no agronegócio.  </w:t>
      </w:r>
    </w:p>
    <w:p w14:paraId="6E6EBA62" w14:textId="77777777" w:rsidR="00E009CF" w:rsidRPr="00293B36" w:rsidRDefault="00E009CF" w:rsidP="00293B36">
      <w:pPr>
        <w:rPr>
          <w:rFonts w:ascii="Arial" w:hAnsi="Arial" w:cs="Arial"/>
        </w:rPr>
      </w:pPr>
    </w:p>
    <w:p w14:paraId="5D74E8B6" w14:textId="53011C5B" w:rsidR="00293B36" w:rsidRDefault="00293B36" w:rsidP="00293B36">
      <w:pPr>
        <w:rPr>
          <w:rFonts w:ascii="Arial" w:hAnsi="Arial" w:cs="Arial"/>
        </w:rPr>
      </w:pPr>
      <w:r w:rsidRPr="00293B36">
        <w:rPr>
          <w:rFonts w:ascii="Arial" w:hAnsi="Arial" w:cs="Arial"/>
          <w:b/>
          <w:bCs/>
        </w:rPr>
        <w:t>Motivação do projeto:</w:t>
      </w:r>
      <w:r w:rsidRPr="00293B36">
        <w:rPr>
          <w:rFonts w:ascii="Arial" w:hAnsi="Arial" w:cs="Arial"/>
        </w:rPr>
        <w:t xml:space="preserve"> A motivação para este projeto vem da necessidade urgente de melhorar a gestão da água na agricultura, uma indústria que consome uma grande parcela dos recursos hídricos globais. A falta de monitoramento contínuo e preciso dos níveis de água em reservatórios agrícolas é um problema recorrente, que resulta em desperdícios e uso ineficiente da água. Além disso, a crescente preocupação com a sustentabilidade ambiental impulsiona a busca por soluções que possam equilibrar a produtividade agrícola com a conservação dos recursos naturais. Com essa motivação, o projeto visa proporcionar uma ferramenta acessível e eficaz para agricultores, ajudando a reduzir desperdícios, custos e impactos ambientais negativos. Importância do projeto:  uso ineficiente da água em </w:t>
      </w:r>
      <w:r w:rsidRPr="00293B36">
        <w:rPr>
          <w:rFonts w:ascii="Arial" w:hAnsi="Arial" w:cs="Arial"/>
        </w:rPr>
        <w:lastRenderedPageBreak/>
        <w:t>ambientes agrícolas pode levar a desperdícios significativos, impactos negativos no meio ambiente e altos custos para os agricultores. Este projeto propõe uma solução tecnológica para otimizar o uso da água, contribuindo para práticas agrícolas mais sustentáveis e eficientes.</w:t>
      </w:r>
    </w:p>
    <w:p w14:paraId="377C1C24" w14:textId="77777777" w:rsidR="00293B36" w:rsidRPr="00B6137C" w:rsidRDefault="00293B36" w:rsidP="000115AD">
      <w:pPr>
        <w:rPr>
          <w:rFonts w:ascii="Arial" w:hAnsi="Arial" w:cs="Arial"/>
        </w:rPr>
      </w:pPr>
    </w:p>
    <w:p w14:paraId="28F717A8" w14:textId="6A543ECC" w:rsidR="004024D3" w:rsidRPr="004D43DF" w:rsidRDefault="007C6D70" w:rsidP="004D43DF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r>
        <w:br w:type="page"/>
      </w:r>
      <w:bookmarkStart w:id="9" w:name="_Toc178360261"/>
      <w:r w:rsidR="00E06BB9" w:rsidRPr="004D43DF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Referências</w:t>
      </w:r>
      <w:bookmarkEnd w:id="9"/>
    </w:p>
    <w:p w14:paraId="38E197BF" w14:textId="17E2EB4E" w:rsidR="00E06BB9" w:rsidRPr="00B6137C" w:rsidRDefault="00E06BB9">
      <w:pPr>
        <w:rPr>
          <w:rFonts w:ascii="Arial" w:hAnsi="Arial" w:cs="Arial"/>
        </w:rPr>
      </w:pPr>
      <w:r w:rsidRPr="00B6137C">
        <w:rPr>
          <w:rFonts w:ascii="Arial" w:hAnsi="Arial" w:cs="Arial"/>
        </w:rPr>
        <w:t xml:space="preserve">1: </w:t>
      </w:r>
      <w:hyperlink r:id="rId17" w:history="1">
        <w:r w:rsidRPr="00B6137C">
          <w:rPr>
            <w:rStyle w:val="Hyperlink"/>
            <w:rFonts w:ascii="Arial" w:hAnsi="Arial" w:cs="Arial"/>
          </w:rPr>
          <w:t>https://blogs.worldbank.org/en/opendata/chart-globally-70-freshwater-used-agriculture</w:t>
        </w:r>
      </w:hyperlink>
    </w:p>
    <w:p w14:paraId="221C53CF" w14:textId="425191AF" w:rsidR="00E06BB9" w:rsidRDefault="00980B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</w:t>
      </w:r>
      <w:hyperlink r:id="rId18" w:history="1">
        <w:r w:rsidRPr="003C49D0">
          <w:rPr>
            <w:rStyle w:val="Hyperlink"/>
            <w:rFonts w:ascii="Arial" w:hAnsi="Arial" w:cs="Arial"/>
          </w:rPr>
          <w:t>https://www.universityofcalifornia.edu/news/last-years-drought-cost-ag-industry-more-1-billion-thousands-jobs-new-analysis-shows</w:t>
        </w:r>
      </w:hyperlink>
    </w:p>
    <w:p w14:paraId="6D7D128F" w14:textId="71F9E81B" w:rsidR="00980BAA" w:rsidRDefault="00C26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hyperlink r:id="rId19" w:history="1">
        <w:r w:rsidRPr="006616A3">
          <w:rPr>
            <w:rStyle w:val="Hyperlink"/>
            <w:rFonts w:ascii="Arial" w:hAnsi="Arial" w:cs="Arial"/>
          </w:rPr>
          <w:t>https://www.sebrae-sc.com.br/observatorio/relatorio-de-inteligencia/desperdicio-de-agua-no-agronegocio</w:t>
        </w:r>
      </w:hyperlink>
    </w:p>
    <w:p w14:paraId="0914AE19" w14:textId="77777777" w:rsidR="00C26814" w:rsidRDefault="00C26814">
      <w:pPr>
        <w:rPr>
          <w:rFonts w:ascii="Arial" w:hAnsi="Arial" w:cs="Arial"/>
        </w:rPr>
      </w:pPr>
    </w:p>
    <w:p w14:paraId="57919B2D" w14:textId="77777777" w:rsidR="00C26814" w:rsidRDefault="00C26814">
      <w:pPr>
        <w:rPr>
          <w:rFonts w:ascii="Arial" w:hAnsi="Arial" w:cs="Arial"/>
        </w:rPr>
      </w:pPr>
    </w:p>
    <w:p w14:paraId="3FFCA8AE" w14:textId="77777777" w:rsidR="00C26814" w:rsidRDefault="00C26814">
      <w:pPr>
        <w:rPr>
          <w:rFonts w:ascii="Arial" w:hAnsi="Arial" w:cs="Arial"/>
        </w:rPr>
      </w:pPr>
    </w:p>
    <w:p w14:paraId="59C6680D" w14:textId="77777777" w:rsidR="00C26814" w:rsidRDefault="00C26814">
      <w:pPr>
        <w:rPr>
          <w:rFonts w:ascii="Arial" w:hAnsi="Arial" w:cs="Arial"/>
        </w:rPr>
      </w:pPr>
    </w:p>
    <w:p w14:paraId="35D23683" w14:textId="77777777" w:rsidR="00C26814" w:rsidRPr="00B6137C" w:rsidRDefault="00C26814">
      <w:pPr>
        <w:rPr>
          <w:rFonts w:ascii="Arial" w:hAnsi="Arial" w:cs="Arial"/>
        </w:rPr>
      </w:pPr>
    </w:p>
    <w:sectPr w:rsidR="00C26814" w:rsidRPr="00B6137C" w:rsidSect="00845158">
      <w:head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B4605" w14:textId="77777777" w:rsidR="00034202" w:rsidRDefault="00034202" w:rsidP="004024D3">
      <w:pPr>
        <w:spacing w:after="0" w:line="240" w:lineRule="auto"/>
      </w:pPr>
      <w:r>
        <w:separator/>
      </w:r>
    </w:p>
  </w:endnote>
  <w:endnote w:type="continuationSeparator" w:id="0">
    <w:p w14:paraId="7BE453CA" w14:textId="77777777" w:rsidR="00034202" w:rsidRDefault="00034202" w:rsidP="0040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27A2B" w14:textId="77777777" w:rsidR="00034202" w:rsidRDefault="00034202" w:rsidP="004024D3">
      <w:pPr>
        <w:spacing w:after="0" w:line="240" w:lineRule="auto"/>
      </w:pPr>
      <w:r>
        <w:separator/>
      </w:r>
    </w:p>
  </w:footnote>
  <w:footnote w:type="continuationSeparator" w:id="0">
    <w:p w14:paraId="55AF2B0D" w14:textId="77777777" w:rsidR="00034202" w:rsidRDefault="00034202" w:rsidP="00402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D38F6" w14:textId="5A72902C" w:rsidR="00845158" w:rsidRDefault="00845158">
    <w:pPr>
      <w:pStyle w:val="Cabealho"/>
      <w:jc w:val="right"/>
    </w:pPr>
    <w:r>
      <w:rPr>
        <w:noProof/>
      </w:rPr>
      <w:drawing>
        <wp:anchor distT="0" distB="0" distL="0" distR="0" simplePos="0" relativeHeight="251659264" behindDoc="1" locked="0" layoutInCell="1" allowOverlap="1" wp14:anchorId="4AC458E4" wp14:editId="2A3E210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806065916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75297127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55BBCA29" w14:textId="77777777" w:rsidR="00845158" w:rsidRDefault="00845158">
    <w:pPr>
      <w:pStyle w:val="Cabealho"/>
    </w:pPr>
  </w:p>
  <w:p w14:paraId="43F90AE4" w14:textId="77777777" w:rsidR="000145B5" w:rsidRDefault="000145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C77FE"/>
    <w:multiLevelType w:val="hybridMultilevel"/>
    <w:tmpl w:val="B1B86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3396D"/>
    <w:multiLevelType w:val="hybridMultilevel"/>
    <w:tmpl w:val="8B826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7E43"/>
    <w:multiLevelType w:val="hybridMultilevel"/>
    <w:tmpl w:val="2296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299057">
    <w:abstractNumId w:val="0"/>
  </w:num>
  <w:num w:numId="2" w16cid:durableId="1812482869">
    <w:abstractNumId w:val="2"/>
  </w:num>
  <w:num w:numId="3" w16cid:durableId="1653869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8F"/>
    <w:rsid w:val="000115AD"/>
    <w:rsid w:val="000145B5"/>
    <w:rsid w:val="00034202"/>
    <w:rsid w:val="0005238F"/>
    <w:rsid w:val="000649C5"/>
    <w:rsid w:val="000C5ADB"/>
    <w:rsid w:val="001F5BFE"/>
    <w:rsid w:val="00240995"/>
    <w:rsid w:val="00293B36"/>
    <w:rsid w:val="002F5164"/>
    <w:rsid w:val="00316C7A"/>
    <w:rsid w:val="00340224"/>
    <w:rsid w:val="00383D63"/>
    <w:rsid w:val="003C05C3"/>
    <w:rsid w:val="003D3DAE"/>
    <w:rsid w:val="003F3932"/>
    <w:rsid w:val="004024D3"/>
    <w:rsid w:val="00491F98"/>
    <w:rsid w:val="004D43DF"/>
    <w:rsid w:val="004F0982"/>
    <w:rsid w:val="00506329"/>
    <w:rsid w:val="00511C48"/>
    <w:rsid w:val="0053253A"/>
    <w:rsid w:val="00586FFE"/>
    <w:rsid w:val="006D4C47"/>
    <w:rsid w:val="0076063C"/>
    <w:rsid w:val="0076222B"/>
    <w:rsid w:val="00771B99"/>
    <w:rsid w:val="007962F5"/>
    <w:rsid w:val="007A02CC"/>
    <w:rsid w:val="007B2488"/>
    <w:rsid w:val="007C6D70"/>
    <w:rsid w:val="00812F5E"/>
    <w:rsid w:val="00845158"/>
    <w:rsid w:val="00885C5A"/>
    <w:rsid w:val="0089649F"/>
    <w:rsid w:val="008D37DB"/>
    <w:rsid w:val="00947623"/>
    <w:rsid w:val="00971492"/>
    <w:rsid w:val="0097574E"/>
    <w:rsid w:val="00980BAA"/>
    <w:rsid w:val="009A1DFD"/>
    <w:rsid w:val="009C032A"/>
    <w:rsid w:val="009C5A54"/>
    <w:rsid w:val="00A24ADE"/>
    <w:rsid w:val="00A90A27"/>
    <w:rsid w:val="00AC3CCF"/>
    <w:rsid w:val="00AC7C86"/>
    <w:rsid w:val="00B13C90"/>
    <w:rsid w:val="00B30914"/>
    <w:rsid w:val="00B427E4"/>
    <w:rsid w:val="00B50B22"/>
    <w:rsid w:val="00B57DF7"/>
    <w:rsid w:val="00B6137C"/>
    <w:rsid w:val="00C26814"/>
    <w:rsid w:val="00C5045E"/>
    <w:rsid w:val="00C650F5"/>
    <w:rsid w:val="00D5036B"/>
    <w:rsid w:val="00D66168"/>
    <w:rsid w:val="00E009CF"/>
    <w:rsid w:val="00E0224D"/>
    <w:rsid w:val="00E06BB9"/>
    <w:rsid w:val="00E111C9"/>
    <w:rsid w:val="00F11857"/>
    <w:rsid w:val="00F46B2F"/>
    <w:rsid w:val="00F75EF7"/>
    <w:rsid w:val="00FA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CA7D"/>
  <w15:chartTrackingRefBased/>
  <w15:docId w15:val="{CC7155B0-FEB9-4BCE-A572-930D5AA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52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3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3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3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3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3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3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3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4D3"/>
  </w:style>
  <w:style w:type="paragraph" w:styleId="Rodap">
    <w:name w:val="footer"/>
    <w:basedOn w:val="Normal"/>
    <w:link w:val="RodapChar"/>
    <w:uiPriority w:val="99"/>
    <w:unhideWhenUsed/>
    <w:rsid w:val="004024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4D3"/>
  </w:style>
  <w:style w:type="paragraph" w:styleId="CabealhodoSumrio">
    <w:name w:val="TOC Heading"/>
    <w:basedOn w:val="Ttulo1"/>
    <w:next w:val="Normal"/>
    <w:uiPriority w:val="39"/>
    <w:unhideWhenUsed/>
    <w:qFormat/>
    <w:rsid w:val="0084515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E06BB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BB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6814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4D43DF"/>
    <w:pPr>
      <w:tabs>
        <w:tab w:val="right" w:leader="dot" w:pos="8494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4D43D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www.universityofcalifornia.edu/news/last-years-drought-cost-ag-industry-more-1-billion-thousands-jobs-new-analysis-show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blogs.worldbank.org/en/opendata/chart-globally-70-freshwater-used-agricultu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yperlink" Target="https://www.sebrae-sc.com.br/observatorio/relatorio-de-inteligencia/desperdicio-de-agua-no-agronegoc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E70DA-EAA3-47E2-95E9-C7C8C275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1708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Leonardo Sardinha</cp:lastModifiedBy>
  <cp:revision>25</cp:revision>
  <dcterms:created xsi:type="dcterms:W3CDTF">2024-09-22T14:51:00Z</dcterms:created>
  <dcterms:modified xsi:type="dcterms:W3CDTF">2024-09-30T13:15:00Z</dcterms:modified>
</cp:coreProperties>
</file>